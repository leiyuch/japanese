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4"/>
        <w:tblW w:w="8640" w:type="dxa"/>
        <w:jc w:val="center"/>
        <w:tblBorders>
          <w:top w:val="thickThinSmallGap" w:color="404040" w:sz="24" w:space="0"/>
          <w:left w:val="thickThinSmallGap" w:color="404040" w:sz="24" w:space="0"/>
          <w:bottom w:val="thinThickSmallGap" w:color="404040" w:sz="24" w:space="0"/>
          <w:right w:val="thinThickSmallGap" w:color="404040" w:sz="24" w:space="0"/>
          <w:insideH w:val="single" w:color="808080" w:sz="8" w:space="0"/>
          <w:insideV w:val="single" w:color="808080" w:sz="8" w:space="0"/>
        </w:tblBorders>
        <w:tblLayout w:type="fixed"/>
        <w:tblCellMar>
          <w:top w:w="0" w:type="dxa"/>
          <w:left w:w="108" w:type="dxa"/>
          <w:bottom w:w="0" w:type="dxa"/>
          <w:right w:w="108" w:type="dxa"/>
        </w:tblCellMar>
      </w:tblPr>
      <w:tblGrid>
        <w:gridCol w:w="1486"/>
        <w:gridCol w:w="1394"/>
        <w:gridCol w:w="2880"/>
        <w:gridCol w:w="262"/>
        <w:gridCol w:w="2618"/>
      </w:tblGrid>
      <w:tr>
        <w:tblPrEx>
          <w:tblBorders>
            <w:top w:val="thickThinSmallGap" w:color="404040" w:sz="24" w:space="0"/>
            <w:left w:val="thickThinSmallGap" w:color="404040" w:sz="24" w:space="0"/>
            <w:bottom w:val="thinThickSmallGap" w:color="404040" w:sz="24" w:space="0"/>
            <w:right w:val="thinThickSmallGap" w:color="404040" w:sz="24" w:space="0"/>
            <w:insideH w:val="single" w:color="808080" w:sz="8" w:space="0"/>
            <w:insideV w:val="single" w:color="808080" w:sz="8" w:space="0"/>
          </w:tblBorders>
        </w:tblPrEx>
        <w:trPr>
          <w:trHeight w:val="1047" w:hRule="atLeast"/>
          <w:jc w:val="center"/>
        </w:trPr>
        <w:tc>
          <w:tcPr>
            <w:tcW w:w="6022" w:type="dxa"/>
            <w:gridSpan w:val="4"/>
            <w:tcBorders>
              <w:top w:val="thickThinSmallGap" w:color="404040" w:sz="24" w:space="0"/>
              <w:bottom w:val="single" w:color="808080" w:sz="12" w:space="0"/>
              <w:right w:val="single" w:color="808080" w:sz="12" w:space="0"/>
            </w:tcBorders>
            <w:noWrap w:val="0"/>
            <w:vAlign w:val="center"/>
          </w:tcPr>
          <w:p>
            <w:pPr>
              <w:ind w:left="485" w:firstLine="493"/>
              <w:rPr>
                <w:rFonts w:ascii="宋体" w:hAnsi="宋体" w:eastAsia="宋体"/>
                <w:color w:val="auto"/>
                <w:sz w:val="28"/>
                <w:szCs w:val="28"/>
              </w:rPr>
            </w:pPr>
          </w:p>
        </w:tc>
        <w:tc>
          <w:tcPr>
            <w:tcW w:w="2618" w:type="dxa"/>
            <w:tcBorders>
              <w:top w:val="thickThinSmallGap" w:color="404040" w:sz="24" w:space="0"/>
              <w:left w:val="single" w:color="808080" w:sz="12" w:space="0"/>
              <w:bottom w:val="single" w:color="808080" w:sz="12" w:space="0"/>
            </w:tcBorders>
            <w:noWrap w:val="0"/>
            <w:vAlign w:val="center"/>
          </w:tcPr>
          <w:p>
            <w:pPr>
              <w:rPr>
                <w:rFonts w:ascii="宋体" w:hAnsi="宋体" w:eastAsia="宋体"/>
                <w:b/>
                <w:color w:val="auto"/>
              </w:rPr>
            </w:pPr>
          </w:p>
        </w:tc>
      </w:tr>
      <w:tr>
        <w:tblPrEx>
          <w:tblBorders>
            <w:top w:val="thickThinSmallGap" w:color="404040" w:sz="24" w:space="0"/>
            <w:left w:val="thickThinSmallGap" w:color="404040" w:sz="24" w:space="0"/>
            <w:bottom w:val="thinThickSmallGap" w:color="404040" w:sz="24" w:space="0"/>
            <w:right w:val="thinThickSmallGap" w:color="404040" w:sz="24" w:space="0"/>
            <w:insideH w:val="single" w:color="808080" w:sz="8" w:space="0"/>
            <w:insideV w:val="single" w:color="808080" w:sz="8" w:space="0"/>
          </w:tblBorders>
        </w:tblPrEx>
        <w:trPr>
          <w:trHeight w:val="600" w:hRule="atLeast"/>
          <w:jc w:val="center"/>
        </w:trPr>
        <w:tc>
          <w:tcPr>
            <w:tcW w:w="1486" w:type="dxa"/>
            <w:tcBorders>
              <w:top w:val="single" w:color="808080" w:sz="12" w:space="0"/>
              <w:bottom w:val="thinThickSmallGap" w:color="404040" w:sz="24" w:space="0"/>
              <w:right w:val="single" w:color="808080" w:sz="12" w:space="0"/>
            </w:tcBorders>
            <w:noWrap w:val="0"/>
            <w:vAlign w:val="center"/>
          </w:tcPr>
          <w:p>
            <w:pPr>
              <w:rPr>
                <w:rFonts w:ascii="宋体" w:hAnsi="宋体" w:eastAsia="宋体"/>
                <w:color w:val="auto"/>
              </w:rPr>
            </w:pPr>
            <w:r>
              <w:rPr>
                <w:rFonts w:ascii="宋体" w:hAnsi="宋体" w:eastAsia="宋体"/>
                <w:color w:val="auto"/>
              </w:rPr>
              <w:t>文档编</w:t>
            </w:r>
            <w:r>
              <w:rPr>
                <w:rFonts w:hint="eastAsia" w:ascii="宋体" w:hAnsi="宋体" w:eastAsia="宋体"/>
                <w:color w:val="auto"/>
              </w:rPr>
              <w:t>号</w:t>
            </w:r>
            <w:r>
              <w:rPr>
                <w:rFonts w:ascii="宋体" w:hAnsi="宋体" w:eastAsia="宋体"/>
                <w:color w:val="auto"/>
              </w:rPr>
              <w:t>:</w:t>
            </w:r>
          </w:p>
        </w:tc>
        <w:tc>
          <w:tcPr>
            <w:tcW w:w="7154" w:type="dxa"/>
            <w:gridSpan w:val="4"/>
            <w:tcBorders>
              <w:top w:val="single" w:color="808080" w:sz="12" w:space="0"/>
              <w:left w:val="single" w:color="808080" w:sz="12" w:space="0"/>
              <w:bottom w:val="thinThickSmallGap" w:color="404040" w:sz="24" w:space="0"/>
            </w:tcBorders>
            <w:noWrap w:val="0"/>
            <w:vAlign w:val="center"/>
          </w:tcPr>
          <w:p>
            <w:pPr>
              <w:ind w:left="176"/>
              <w:rPr>
                <w:rFonts w:ascii="宋体" w:hAnsi="宋体" w:eastAsia="宋体"/>
                <w:color w:val="auto"/>
              </w:rPr>
            </w:pPr>
          </w:p>
        </w:tc>
      </w:tr>
      <w:tr>
        <w:tblPrEx>
          <w:tblBorders>
            <w:top w:val="thickThinSmallGap" w:color="404040" w:sz="24" w:space="0"/>
            <w:left w:val="thickThinSmallGap" w:color="404040" w:sz="24" w:space="0"/>
            <w:bottom w:val="thinThickSmallGap" w:color="404040" w:sz="24" w:space="0"/>
            <w:right w:val="thinThickSmallGap" w:color="404040" w:sz="24" w:space="0"/>
            <w:insideH w:val="single" w:color="808080" w:sz="8" w:space="0"/>
            <w:insideV w:val="single" w:color="808080" w:sz="8" w:space="0"/>
          </w:tblBorders>
        </w:tblPrEx>
        <w:trPr>
          <w:trHeight w:val="9457" w:hRule="atLeast"/>
          <w:jc w:val="center"/>
        </w:trPr>
        <w:tc>
          <w:tcPr>
            <w:tcW w:w="8640" w:type="dxa"/>
            <w:gridSpan w:val="5"/>
            <w:tcBorders>
              <w:top w:val="thinThickSmallGap" w:color="404040" w:sz="24" w:space="0"/>
              <w:bottom w:val="thickThinSmallGap" w:color="404040" w:sz="24" w:space="0"/>
            </w:tcBorders>
            <w:noWrap w:val="0"/>
            <w:vAlign w:val="top"/>
          </w:tcPr>
          <w:p>
            <w:pPr>
              <w:ind w:left="485" w:firstLine="422"/>
              <w:jc w:val="center"/>
              <w:rPr>
                <w:rFonts w:ascii="宋体" w:hAnsi="宋体" w:eastAsia="宋体"/>
                <w:color w:val="auto"/>
              </w:rPr>
            </w:pPr>
          </w:p>
          <w:p>
            <w:pPr>
              <w:ind w:left="485" w:firstLine="422"/>
              <w:jc w:val="center"/>
              <w:rPr>
                <w:rFonts w:ascii="宋体" w:hAnsi="宋体" w:eastAsia="宋体"/>
                <w:color w:val="auto"/>
              </w:rPr>
            </w:pPr>
          </w:p>
          <w:p>
            <w:pPr>
              <w:ind w:left="485" w:firstLine="422"/>
              <w:jc w:val="center"/>
              <w:rPr>
                <w:rFonts w:hint="eastAsia" w:ascii="宋体" w:hAnsi="宋体" w:eastAsia="宋体"/>
                <w:color w:val="auto"/>
              </w:rPr>
            </w:pPr>
          </w:p>
          <w:p>
            <w:pPr>
              <w:ind w:left="485" w:firstLine="422"/>
              <w:jc w:val="center"/>
              <w:rPr>
                <w:rFonts w:ascii="宋体" w:hAnsi="宋体" w:eastAsia="宋体"/>
                <w:color w:val="auto"/>
              </w:rPr>
            </w:pPr>
          </w:p>
          <w:p>
            <w:pPr>
              <w:jc w:val="center"/>
              <w:rPr>
                <w:rFonts w:hint="eastAsia" w:ascii="宋体" w:hAnsi="宋体" w:eastAsia="宋体" w:cs="Arial"/>
                <w:color w:val="auto"/>
                <w:sz w:val="48"/>
                <w:szCs w:val="48"/>
                <w:lang w:eastAsia="zh-Hans"/>
              </w:rPr>
            </w:pPr>
            <w:r>
              <w:rPr>
                <w:rFonts w:hint="eastAsia" w:ascii="宋体" w:hAnsi="宋体" w:eastAsia="宋体" w:cs="Arial"/>
                <w:color w:val="auto"/>
                <w:sz w:val="48"/>
                <w:szCs w:val="48"/>
                <w:lang w:val="en-US" w:eastAsia="zh-Hans"/>
              </w:rPr>
              <w:t>考阅通项目</w:t>
            </w:r>
          </w:p>
          <w:p>
            <w:pPr>
              <w:jc w:val="center"/>
              <w:rPr>
                <w:rFonts w:ascii="宋体" w:hAnsi="宋体" w:eastAsia="宋体"/>
                <w:color w:val="auto"/>
              </w:rPr>
            </w:pPr>
          </w:p>
          <w:p>
            <w:pPr>
              <w:jc w:val="center"/>
              <w:rPr>
                <w:rFonts w:ascii="宋体" w:hAnsi="宋体" w:eastAsia="宋体"/>
                <w:color w:val="auto"/>
              </w:rPr>
            </w:pPr>
          </w:p>
          <w:p>
            <w:pPr>
              <w:jc w:val="center"/>
              <w:rPr>
                <w:rFonts w:ascii="宋体" w:hAnsi="宋体" w:eastAsia="宋体" w:cs="Arial"/>
                <w:b/>
                <w:color w:val="auto"/>
                <w:sz w:val="72"/>
                <w:szCs w:val="72"/>
              </w:rPr>
            </w:pPr>
            <w:r>
              <w:rPr>
                <w:rFonts w:hint="eastAsia" w:ascii="宋体" w:hAnsi="宋体" w:eastAsia="宋体" w:cs="Arial"/>
                <w:b/>
                <w:color w:val="auto"/>
                <w:sz w:val="72"/>
                <w:szCs w:val="72"/>
              </w:rPr>
              <w:t>需求规格说明书</w:t>
            </w:r>
          </w:p>
          <w:p>
            <w:pPr>
              <w:jc w:val="center"/>
              <w:rPr>
                <w:rFonts w:ascii="宋体" w:hAnsi="宋体" w:eastAsia="宋体" w:cs="Arial"/>
                <w:b/>
                <w:color w:val="auto"/>
                <w:sz w:val="72"/>
                <w:szCs w:val="72"/>
              </w:rPr>
            </w:pPr>
            <w:r>
              <w:rPr>
                <w:rFonts w:hint="eastAsia" w:ascii="宋体" w:hAnsi="宋体" w:eastAsia="宋体" w:cs="Arial"/>
                <w:b/>
                <w:color w:val="auto"/>
                <w:sz w:val="72"/>
                <w:szCs w:val="72"/>
              </w:rPr>
              <w:t>V</w:t>
            </w:r>
            <w:r>
              <w:rPr>
                <w:rFonts w:hint="default" w:ascii="宋体" w:hAnsi="宋体" w:eastAsia="宋体" w:cs="Arial"/>
                <w:b/>
                <w:color w:val="auto"/>
                <w:sz w:val="72"/>
                <w:szCs w:val="72"/>
              </w:rPr>
              <w:t>1</w:t>
            </w:r>
            <w:r>
              <w:rPr>
                <w:rFonts w:hint="eastAsia" w:ascii="宋体" w:hAnsi="宋体" w:eastAsia="宋体" w:cs="Arial"/>
                <w:b/>
                <w:color w:val="auto"/>
                <w:sz w:val="72"/>
                <w:szCs w:val="72"/>
              </w:rPr>
              <w:t>.</w:t>
            </w:r>
            <w:r>
              <w:rPr>
                <w:rFonts w:hint="default" w:ascii="宋体" w:hAnsi="宋体" w:eastAsia="宋体" w:cs="Arial"/>
                <w:b/>
                <w:color w:val="auto"/>
                <w:sz w:val="72"/>
                <w:szCs w:val="72"/>
              </w:rPr>
              <w:t>9</w:t>
            </w:r>
          </w:p>
          <w:p>
            <w:pPr>
              <w:ind w:left="485" w:firstLine="422"/>
              <w:jc w:val="center"/>
              <w:rPr>
                <w:rFonts w:ascii="宋体" w:hAnsi="宋体" w:eastAsia="宋体"/>
                <w:color w:val="auto"/>
              </w:rPr>
            </w:pPr>
          </w:p>
          <w:p>
            <w:pPr>
              <w:ind w:left="485" w:firstLine="422"/>
              <w:jc w:val="center"/>
              <w:rPr>
                <w:rFonts w:ascii="宋体" w:hAnsi="宋体" w:eastAsia="宋体"/>
                <w:color w:val="auto"/>
              </w:rPr>
            </w:pPr>
          </w:p>
          <w:p>
            <w:pPr>
              <w:ind w:left="485" w:firstLine="422"/>
              <w:jc w:val="center"/>
              <w:rPr>
                <w:rFonts w:ascii="宋体" w:hAnsi="宋体" w:eastAsia="宋体"/>
                <w:color w:val="auto"/>
              </w:rPr>
            </w:pPr>
          </w:p>
          <w:p>
            <w:pPr>
              <w:ind w:left="485" w:firstLine="422"/>
              <w:jc w:val="center"/>
              <w:rPr>
                <w:rFonts w:ascii="宋体" w:hAnsi="宋体" w:eastAsia="宋体"/>
                <w:color w:val="auto"/>
              </w:rPr>
            </w:pPr>
          </w:p>
          <w:p>
            <w:pPr>
              <w:ind w:left="485" w:firstLine="422"/>
              <w:jc w:val="center"/>
              <w:rPr>
                <w:rFonts w:ascii="宋体" w:hAnsi="宋体" w:eastAsia="宋体"/>
                <w:color w:val="auto"/>
              </w:rPr>
            </w:pPr>
          </w:p>
          <w:p>
            <w:pPr>
              <w:ind w:left="485" w:firstLine="422"/>
              <w:jc w:val="center"/>
              <w:rPr>
                <w:rFonts w:ascii="宋体" w:hAnsi="宋体" w:eastAsia="宋体"/>
                <w:color w:val="auto"/>
              </w:rPr>
            </w:pPr>
          </w:p>
          <w:p>
            <w:pPr>
              <w:ind w:left="485" w:firstLine="422"/>
              <w:rPr>
                <w:rFonts w:ascii="宋体" w:hAnsi="宋体" w:eastAsia="宋体"/>
                <w:color w:val="auto"/>
              </w:rPr>
            </w:pPr>
          </w:p>
          <w:p>
            <w:pPr>
              <w:ind w:left="485" w:firstLine="422"/>
              <w:jc w:val="center"/>
              <w:rPr>
                <w:rFonts w:ascii="宋体" w:hAnsi="宋体" w:eastAsia="宋体"/>
                <w:color w:val="auto"/>
              </w:rPr>
            </w:pPr>
          </w:p>
          <w:p>
            <w:pPr>
              <w:ind w:left="485" w:firstLine="422"/>
              <w:jc w:val="center"/>
              <w:rPr>
                <w:rFonts w:ascii="宋体" w:hAnsi="宋体" w:eastAsia="宋体"/>
                <w:color w:val="auto"/>
              </w:rPr>
            </w:pPr>
          </w:p>
        </w:tc>
      </w:tr>
      <w:tr>
        <w:tblPrEx>
          <w:tblBorders>
            <w:top w:val="thickThinSmallGap" w:color="404040" w:sz="24" w:space="0"/>
            <w:left w:val="thickThinSmallGap" w:color="404040" w:sz="24" w:space="0"/>
            <w:bottom w:val="thinThickSmallGap" w:color="404040" w:sz="24" w:space="0"/>
            <w:right w:val="thinThickSmallGap" w:color="404040" w:sz="24" w:space="0"/>
            <w:insideH w:val="single" w:color="808080" w:sz="8" w:space="0"/>
            <w:insideV w:val="single" w:color="808080" w:sz="8" w:space="0"/>
          </w:tblBorders>
        </w:tblPrEx>
        <w:trPr>
          <w:trHeight w:val="870" w:hRule="atLeast"/>
          <w:jc w:val="center"/>
        </w:trPr>
        <w:tc>
          <w:tcPr>
            <w:tcW w:w="2880" w:type="dxa"/>
            <w:gridSpan w:val="2"/>
            <w:tcBorders>
              <w:top w:val="thickThinSmallGap" w:color="404040" w:sz="24" w:space="0"/>
              <w:left w:val="thickThinSmallGap" w:color="404040" w:sz="24" w:space="0"/>
              <w:bottom w:val="single" w:color="808080" w:sz="12" w:space="0"/>
              <w:right w:val="single" w:color="808080" w:sz="12" w:space="0"/>
            </w:tcBorders>
            <w:noWrap w:val="0"/>
            <w:vAlign w:val="center"/>
          </w:tcPr>
          <w:p>
            <w:pPr>
              <w:rPr>
                <w:rFonts w:ascii="宋体" w:hAnsi="宋体" w:eastAsia="宋体"/>
                <w:b/>
                <w:color w:val="auto"/>
              </w:rPr>
            </w:pPr>
            <w:r>
              <w:rPr>
                <w:rFonts w:hint="eastAsia" w:ascii="宋体" w:hAnsi="宋体" w:eastAsia="宋体"/>
                <w:color w:val="auto"/>
              </w:rPr>
              <w:t>编写：</w:t>
            </w:r>
            <w:r>
              <w:rPr>
                <w:rFonts w:hint="eastAsia" w:ascii="宋体" w:hAnsi="宋体" w:eastAsia="宋体"/>
                <w:color w:val="auto"/>
                <w:lang w:val="en-US" w:eastAsia="zh-Hans"/>
              </w:rPr>
              <w:t>章泽亮</w:t>
            </w:r>
          </w:p>
        </w:tc>
        <w:tc>
          <w:tcPr>
            <w:tcW w:w="2880" w:type="dxa"/>
            <w:tcBorders>
              <w:top w:val="thickThinSmallGap" w:color="404040" w:sz="24" w:space="0"/>
              <w:left w:val="single" w:color="808080" w:sz="12" w:space="0"/>
              <w:bottom w:val="single" w:color="808080" w:sz="12" w:space="0"/>
              <w:right w:val="single" w:color="808080" w:sz="12" w:space="0"/>
            </w:tcBorders>
            <w:noWrap w:val="0"/>
            <w:vAlign w:val="center"/>
          </w:tcPr>
          <w:p>
            <w:pPr>
              <w:rPr>
                <w:rFonts w:ascii="宋体" w:hAnsi="宋体" w:eastAsia="宋体"/>
                <w:color w:val="auto"/>
              </w:rPr>
            </w:pPr>
            <w:r>
              <w:rPr>
                <w:rFonts w:hint="eastAsia" w:ascii="宋体" w:hAnsi="宋体" w:eastAsia="宋体"/>
                <w:color w:val="auto"/>
              </w:rPr>
              <w:t xml:space="preserve">审核： </w:t>
            </w:r>
          </w:p>
        </w:tc>
        <w:tc>
          <w:tcPr>
            <w:tcW w:w="2880" w:type="dxa"/>
            <w:gridSpan w:val="2"/>
            <w:tcBorders>
              <w:top w:val="thickThinSmallGap" w:color="404040" w:sz="24" w:space="0"/>
              <w:left w:val="single" w:color="808080" w:sz="12" w:space="0"/>
              <w:bottom w:val="single" w:color="808080" w:sz="12" w:space="0"/>
              <w:right w:val="thinThickSmallGap" w:color="404040" w:sz="24" w:space="0"/>
            </w:tcBorders>
            <w:noWrap w:val="0"/>
            <w:vAlign w:val="center"/>
          </w:tcPr>
          <w:p>
            <w:pPr>
              <w:rPr>
                <w:rFonts w:ascii="宋体" w:hAnsi="宋体" w:eastAsia="宋体"/>
                <w:color w:val="auto"/>
              </w:rPr>
            </w:pPr>
            <w:r>
              <w:rPr>
                <w:rFonts w:hint="eastAsia" w:ascii="宋体" w:hAnsi="宋体" w:eastAsia="宋体"/>
                <w:color w:val="auto"/>
              </w:rPr>
              <w:t xml:space="preserve">批准： </w:t>
            </w:r>
          </w:p>
        </w:tc>
      </w:tr>
      <w:tr>
        <w:tblPrEx>
          <w:tblBorders>
            <w:top w:val="thickThinSmallGap" w:color="404040" w:sz="24" w:space="0"/>
            <w:left w:val="thickThinSmallGap" w:color="404040" w:sz="24" w:space="0"/>
            <w:bottom w:val="thinThickSmallGap" w:color="404040" w:sz="24" w:space="0"/>
            <w:right w:val="thinThickSmallGap" w:color="404040" w:sz="24" w:space="0"/>
            <w:insideH w:val="single" w:color="808080" w:sz="8" w:space="0"/>
            <w:insideV w:val="single" w:color="808080" w:sz="8" w:space="0"/>
          </w:tblBorders>
        </w:tblPrEx>
        <w:trPr>
          <w:trHeight w:val="950" w:hRule="atLeast"/>
          <w:jc w:val="center"/>
        </w:trPr>
        <w:tc>
          <w:tcPr>
            <w:tcW w:w="2880" w:type="dxa"/>
            <w:gridSpan w:val="2"/>
            <w:tcBorders>
              <w:top w:val="single" w:color="808080" w:sz="12" w:space="0"/>
              <w:bottom w:val="thinThickSmallGap" w:color="404040" w:sz="24" w:space="0"/>
              <w:right w:val="single" w:color="808080" w:sz="12" w:space="0"/>
            </w:tcBorders>
            <w:noWrap w:val="0"/>
            <w:vAlign w:val="center"/>
          </w:tcPr>
          <w:p>
            <w:pPr>
              <w:rPr>
                <w:rFonts w:ascii="宋体" w:hAnsi="宋体" w:eastAsia="宋体"/>
                <w:color w:val="auto"/>
              </w:rPr>
            </w:pPr>
            <w:r>
              <w:rPr>
                <w:rFonts w:hint="eastAsia" w:ascii="宋体" w:hAnsi="宋体" w:eastAsia="宋体"/>
                <w:color w:val="auto"/>
              </w:rPr>
              <w:t>日期：20</w:t>
            </w:r>
            <w:r>
              <w:rPr>
                <w:rFonts w:hint="default" w:ascii="宋体" w:hAnsi="宋体" w:eastAsia="宋体"/>
                <w:color w:val="auto"/>
              </w:rPr>
              <w:t>22</w:t>
            </w:r>
            <w:r>
              <w:rPr>
                <w:rFonts w:hint="eastAsia" w:ascii="宋体" w:hAnsi="宋体" w:eastAsia="宋体"/>
                <w:color w:val="auto"/>
              </w:rPr>
              <w:t>-</w:t>
            </w:r>
            <w:r>
              <w:rPr>
                <w:rFonts w:hint="default" w:ascii="宋体" w:hAnsi="宋体" w:eastAsia="宋体"/>
                <w:color w:val="auto"/>
              </w:rPr>
              <w:t>0</w:t>
            </w:r>
            <w:r>
              <w:rPr>
                <w:rFonts w:hint="eastAsia" w:ascii="宋体" w:hAnsi="宋体" w:eastAsia="宋体"/>
                <w:color w:val="auto"/>
              </w:rPr>
              <w:t>1-1</w:t>
            </w:r>
            <w:r>
              <w:rPr>
                <w:rFonts w:hint="default" w:ascii="宋体" w:hAnsi="宋体" w:eastAsia="宋体"/>
                <w:color w:val="auto"/>
              </w:rPr>
              <w:t>1</w:t>
            </w:r>
          </w:p>
        </w:tc>
        <w:tc>
          <w:tcPr>
            <w:tcW w:w="2880" w:type="dxa"/>
            <w:tcBorders>
              <w:top w:val="single" w:color="808080" w:sz="12" w:space="0"/>
              <w:left w:val="single" w:color="808080" w:sz="12" w:space="0"/>
              <w:bottom w:val="thinThickSmallGap" w:color="404040" w:sz="24" w:space="0"/>
              <w:right w:val="single" w:color="808080" w:sz="12" w:space="0"/>
            </w:tcBorders>
            <w:noWrap w:val="0"/>
            <w:vAlign w:val="center"/>
          </w:tcPr>
          <w:p>
            <w:pPr>
              <w:rPr>
                <w:rFonts w:ascii="宋体" w:hAnsi="宋体" w:eastAsia="宋体"/>
                <w:color w:val="auto"/>
              </w:rPr>
            </w:pPr>
            <w:r>
              <w:rPr>
                <w:rFonts w:hint="eastAsia" w:ascii="宋体" w:hAnsi="宋体" w:eastAsia="宋体"/>
                <w:color w:val="auto"/>
              </w:rPr>
              <w:t>日期：</w:t>
            </w:r>
          </w:p>
        </w:tc>
        <w:tc>
          <w:tcPr>
            <w:tcW w:w="2880" w:type="dxa"/>
            <w:gridSpan w:val="2"/>
            <w:tcBorders>
              <w:top w:val="single" w:color="808080" w:sz="12" w:space="0"/>
              <w:left w:val="single" w:color="808080" w:sz="12" w:space="0"/>
              <w:bottom w:val="thinThickSmallGap" w:color="404040" w:sz="24" w:space="0"/>
            </w:tcBorders>
            <w:noWrap w:val="0"/>
            <w:vAlign w:val="center"/>
          </w:tcPr>
          <w:p>
            <w:pPr>
              <w:rPr>
                <w:rFonts w:ascii="宋体" w:hAnsi="宋体" w:eastAsia="宋体"/>
                <w:color w:val="auto"/>
              </w:rPr>
            </w:pPr>
            <w:r>
              <w:rPr>
                <w:rFonts w:hint="eastAsia" w:ascii="宋体" w:hAnsi="宋体" w:eastAsia="宋体"/>
                <w:color w:val="auto"/>
              </w:rPr>
              <w:t>日期：</w:t>
            </w:r>
          </w:p>
        </w:tc>
      </w:tr>
    </w:tbl>
    <w:p>
      <w:pPr>
        <w:pStyle w:val="76"/>
        <w:jc w:val="both"/>
        <w:rPr>
          <w:rFonts w:ascii="宋体" w:hAnsi="宋体" w:eastAsia="宋体"/>
          <w:color w:val="auto"/>
        </w:rPr>
      </w:pPr>
    </w:p>
    <w:p>
      <w:pPr>
        <w:spacing w:line="360" w:lineRule="auto"/>
        <w:jc w:val="center"/>
        <w:outlineLvl w:val="9"/>
        <w:rPr>
          <w:rFonts w:hint="eastAsia" w:ascii="宋体" w:hAnsi="宋体" w:eastAsia="宋体"/>
          <w:color w:val="auto"/>
          <w:sz w:val="32"/>
          <w:szCs w:val="32"/>
        </w:rPr>
      </w:pPr>
      <w:bookmarkStart w:id="0" w:name="OLE_LINK3"/>
      <w:r>
        <w:rPr>
          <w:rFonts w:hint="eastAsia" w:ascii="宋体" w:hAnsi="宋体" w:eastAsia="宋体"/>
          <w:color w:val="auto"/>
          <w:sz w:val="32"/>
          <w:szCs w:val="32"/>
        </w:rPr>
        <w:t>变更</w:t>
      </w:r>
      <w:bookmarkEnd w:id="0"/>
      <w:r>
        <w:rPr>
          <w:rFonts w:hint="eastAsia" w:ascii="宋体" w:hAnsi="宋体" w:eastAsia="宋体"/>
          <w:color w:val="auto"/>
          <w:sz w:val="32"/>
          <w:szCs w:val="32"/>
        </w:rPr>
        <w:t>履历</w:t>
      </w:r>
    </w:p>
    <w:tbl>
      <w:tblPr>
        <w:tblStyle w:val="94"/>
        <w:tblW w:w="9504" w:type="dxa"/>
        <w:jc w:val="center"/>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autofit"/>
        <w:tblCellMar>
          <w:top w:w="0" w:type="dxa"/>
          <w:left w:w="108" w:type="dxa"/>
          <w:bottom w:w="0" w:type="dxa"/>
          <w:right w:w="108" w:type="dxa"/>
        </w:tblCellMar>
      </w:tblPr>
      <w:tblGrid>
        <w:gridCol w:w="702"/>
        <w:gridCol w:w="3923"/>
        <w:gridCol w:w="1416"/>
        <w:gridCol w:w="1193"/>
        <w:gridCol w:w="1149"/>
        <w:gridCol w:w="1121"/>
      </w:tblGrid>
      <w:tr>
        <w:trPr>
          <w:trHeight w:val="397" w:hRule="atLeast"/>
          <w:jc w:val="center"/>
        </w:trPr>
        <w:tc>
          <w:tcPr>
            <w:tcW w:w="702" w:type="dxa"/>
            <w:shd w:val="clear" w:color="auto" w:fill="E0E0E0"/>
            <w:noWrap w:val="0"/>
            <w:vAlign w:val="center"/>
          </w:tcPr>
          <w:p>
            <w:pPr>
              <w:rPr>
                <w:rFonts w:ascii="宋体" w:hAnsi="宋体" w:eastAsia="宋体" w:cs="Arial"/>
                <w:b/>
                <w:color w:val="auto"/>
              </w:rPr>
            </w:pPr>
            <w:r>
              <w:rPr>
                <w:rFonts w:hint="eastAsia" w:ascii="宋体" w:hAnsi="宋体" w:eastAsia="宋体" w:cs="Arial"/>
                <w:b/>
                <w:color w:val="auto"/>
              </w:rPr>
              <w:t>版本</w:t>
            </w:r>
          </w:p>
        </w:tc>
        <w:tc>
          <w:tcPr>
            <w:tcW w:w="3923" w:type="dxa"/>
            <w:shd w:val="clear" w:color="auto" w:fill="E0E0E0"/>
            <w:noWrap w:val="0"/>
            <w:vAlign w:val="center"/>
          </w:tcPr>
          <w:p>
            <w:pPr>
              <w:rPr>
                <w:rFonts w:ascii="宋体" w:hAnsi="宋体" w:eastAsia="宋体" w:cs="Arial"/>
                <w:b/>
                <w:color w:val="auto"/>
              </w:rPr>
            </w:pPr>
            <w:r>
              <w:rPr>
                <w:rFonts w:hint="eastAsia" w:ascii="宋体" w:hAnsi="宋体" w:eastAsia="宋体" w:cs="Arial"/>
                <w:b/>
                <w:color w:val="auto"/>
              </w:rPr>
              <w:t>文件内容描述</w:t>
            </w:r>
          </w:p>
        </w:tc>
        <w:tc>
          <w:tcPr>
            <w:tcW w:w="1416" w:type="dxa"/>
            <w:shd w:val="clear" w:color="auto" w:fill="E0E0E0"/>
            <w:noWrap w:val="0"/>
            <w:vAlign w:val="center"/>
          </w:tcPr>
          <w:p>
            <w:pPr>
              <w:rPr>
                <w:rFonts w:ascii="宋体" w:hAnsi="宋体" w:eastAsia="宋体" w:cs="Arial"/>
                <w:b/>
                <w:color w:val="auto"/>
              </w:rPr>
            </w:pPr>
            <w:r>
              <w:rPr>
                <w:rFonts w:hint="eastAsia" w:ascii="宋体" w:hAnsi="宋体" w:eastAsia="宋体" w:cs="Arial"/>
                <w:b/>
                <w:color w:val="auto"/>
              </w:rPr>
              <w:t>编写日期</w:t>
            </w:r>
          </w:p>
        </w:tc>
        <w:tc>
          <w:tcPr>
            <w:tcW w:w="1193" w:type="dxa"/>
            <w:shd w:val="clear" w:color="auto" w:fill="E0E0E0"/>
            <w:noWrap w:val="0"/>
            <w:vAlign w:val="center"/>
          </w:tcPr>
          <w:p>
            <w:pPr>
              <w:rPr>
                <w:rFonts w:ascii="宋体" w:hAnsi="宋体" w:eastAsia="宋体" w:cs="Arial"/>
                <w:b/>
                <w:color w:val="auto"/>
              </w:rPr>
            </w:pPr>
            <w:r>
              <w:rPr>
                <w:rFonts w:hint="eastAsia" w:ascii="宋体" w:hAnsi="宋体" w:eastAsia="宋体" w:cs="Arial"/>
                <w:b/>
                <w:color w:val="auto"/>
              </w:rPr>
              <w:t>编写</w:t>
            </w:r>
          </w:p>
        </w:tc>
        <w:tc>
          <w:tcPr>
            <w:tcW w:w="1149" w:type="dxa"/>
            <w:shd w:val="clear" w:color="auto" w:fill="E0E0E0"/>
            <w:noWrap w:val="0"/>
            <w:vAlign w:val="center"/>
          </w:tcPr>
          <w:p>
            <w:pPr>
              <w:rPr>
                <w:rFonts w:ascii="宋体" w:hAnsi="宋体" w:eastAsia="宋体" w:cs="Arial"/>
                <w:b/>
                <w:color w:val="auto"/>
              </w:rPr>
            </w:pPr>
            <w:r>
              <w:rPr>
                <w:rFonts w:hint="eastAsia" w:ascii="宋体" w:hAnsi="宋体" w:eastAsia="宋体" w:cs="Arial"/>
                <w:b/>
                <w:color w:val="auto"/>
              </w:rPr>
              <w:t>审核</w:t>
            </w:r>
          </w:p>
        </w:tc>
        <w:tc>
          <w:tcPr>
            <w:tcW w:w="1121" w:type="dxa"/>
            <w:shd w:val="clear" w:color="auto" w:fill="E0E0E0"/>
            <w:noWrap w:val="0"/>
            <w:vAlign w:val="center"/>
          </w:tcPr>
          <w:p>
            <w:pPr>
              <w:rPr>
                <w:rFonts w:ascii="宋体" w:hAnsi="宋体" w:eastAsia="宋体" w:cs="Arial"/>
                <w:b/>
                <w:color w:val="auto"/>
              </w:rPr>
            </w:pPr>
            <w:r>
              <w:rPr>
                <w:rFonts w:hint="eastAsia" w:ascii="宋体" w:hAnsi="宋体" w:eastAsia="宋体" w:cs="Arial"/>
                <w:b/>
                <w:color w:val="auto"/>
              </w:rPr>
              <w:t>批准</w:t>
            </w:r>
          </w:p>
        </w:tc>
      </w:tr>
      <w:tr>
        <w:trPr>
          <w:trHeight w:val="397" w:hRule="atLeast"/>
          <w:jc w:val="center"/>
        </w:trPr>
        <w:tc>
          <w:tcPr>
            <w:tcW w:w="702" w:type="dxa"/>
            <w:noWrap w:val="0"/>
            <w:vAlign w:val="center"/>
          </w:tcPr>
          <w:p>
            <w:pPr>
              <w:rPr>
                <w:rFonts w:ascii="宋体" w:hAnsi="宋体" w:eastAsia="宋体"/>
                <w:color w:val="auto"/>
              </w:rPr>
            </w:pPr>
            <w:r>
              <w:rPr>
                <w:rFonts w:hint="eastAsia" w:ascii="宋体" w:hAnsi="宋体" w:eastAsia="宋体"/>
                <w:color w:val="auto"/>
              </w:rPr>
              <w:t>v1.0</w:t>
            </w:r>
          </w:p>
        </w:tc>
        <w:tc>
          <w:tcPr>
            <w:tcW w:w="3923" w:type="dxa"/>
            <w:noWrap w:val="0"/>
            <w:vAlign w:val="center"/>
          </w:tcPr>
          <w:p>
            <w:pPr>
              <w:rPr>
                <w:rFonts w:hint="eastAsia" w:ascii="宋体" w:hAnsi="宋体" w:eastAsia="宋体"/>
                <w:color w:val="auto"/>
              </w:rPr>
            </w:pPr>
            <w:r>
              <w:rPr>
                <w:rFonts w:hint="eastAsia" w:ascii="宋体" w:hAnsi="宋体" w:eastAsia="宋体"/>
                <w:color w:val="auto"/>
              </w:rPr>
              <w:t>初稿（功能需求描述）</w:t>
            </w:r>
          </w:p>
        </w:tc>
        <w:tc>
          <w:tcPr>
            <w:tcW w:w="1416" w:type="dxa"/>
            <w:noWrap w:val="0"/>
            <w:vAlign w:val="center"/>
          </w:tcPr>
          <w:p>
            <w:pPr>
              <w:rPr>
                <w:rFonts w:ascii="宋体" w:hAnsi="宋体" w:eastAsia="宋体"/>
                <w:color w:val="auto"/>
              </w:rPr>
            </w:pPr>
            <w:r>
              <w:rPr>
                <w:rFonts w:hint="eastAsia" w:ascii="宋体" w:hAnsi="宋体" w:eastAsia="宋体"/>
                <w:color w:val="auto"/>
              </w:rPr>
              <w:t>20</w:t>
            </w:r>
            <w:r>
              <w:rPr>
                <w:rFonts w:hint="default" w:ascii="宋体" w:hAnsi="宋体" w:eastAsia="宋体"/>
                <w:color w:val="auto"/>
              </w:rPr>
              <w:t>22</w:t>
            </w:r>
            <w:r>
              <w:rPr>
                <w:rFonts w:hint="eastAsia" w:ascii="宋体" w:hAnsi="宋体" w:eastAsia="宋体"/>
                <w:color w:val="auto"/>
              </w:rPr>
              <w:t>-</w:t>
            </w:r>
            <w:r>
              <w:rPr>
                <w:rFonts w:hint="default" w:ascii="宋体" w:hAnsi="宋体" w:eastAsia="宋体"/>
                <w:color w:val="auto"/>
              </w:rPr>
              <w:t>0</w:t>
            </w:r>
            <w:r>
              <w:rPr>
                <w:rFonts w:hint="eastAsia" w:ascii="宋体" w:hAnsi="宋体" w:eastAsia="宋体"/>
                <w:color w:val="auto"/>
              </w:rPr>
              <w:t>1-1</w:t>
            </w:r>
            <w:r>
              <w:rPr>
                <w:rFonts w:hint="default" w:ascii="宋体" w:hAnsi="宋体" w:eastAsia="宋体"/>
                <w:color w:val="auto"/>
              </w:rPr>
              <w:t>1</w:t>
            </w:r>
          </w:p>
        </w:tc>
        <w:tc>
          <w:tcPr>
            <w:tcW w:w="1193" w:type="dxa"/>
            <w:noWrap w:val="0"/>
            <w:vAlign w:val="center"/>
          </w:tcPr>
          <w:p>
            <w:pPr>
              <w:ind w:left="-39" w:firstLine="39"/>
              <w:rPr>
                <w:rFonts w:hint="eastAsia" w:ascii="宋体" w:hAnsi="宋体" w:eastAsia="宋体"/>
                <w:color w:val="auto"/>
                <w:lang w:val="en-US" w:eastAsia="zh-Hans"/>
              </w:rPr>
            </w:pPr>
            <w:r>
              <w:rPr>
                <w:rFonts w:hint="eastAsia" w:ascii="宋体" w:hAnsi="宋体" w:eastAsia="宋体"/>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eastAsia" w:ascii="宋体" w:hAnsi="宋体" w:eastAsia="宋体" w:cs="Arial"/>
                <w:color w:val="auto"/>
                <w:lang w:val="en-US" w:eastAsia="zh-Hans"/>
              </w:rPr>
            </w:pPr>
            <w:r>
              <w:rPr>
                <w:rFonts w:hint="default" w:ascii="宋体" w:hAnsi="宋体" w:eastAsia="宋体" w:cs="Arial"/>
                <w:color w:val="auto"/>
                <w:lang w:eastAsia="zh-Hans"/>
              </w:rPr>
              <w:t>v1.1</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二稿（功能需求描述修正）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2022-01-15</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ascii="宋体" w:hAnsi="宋体" w:eastAsia="宋体" w:cs="Arial"/>
                <w:color w:val="auto"/>
              </w:rPr>
            </w:pPr>
            <w:r>
              <w:rPr>
                <w:rFonts w:ascii="宋体" w:hAnsi="宋体" w:eastAsia="宋体" w:cs="Arial"/>
                <w:color w:val="auto"/>
              </w:rPr>
              <w:t>V1.2</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三稿（功能需求描述修正）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2022-01-24</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eastAsia" w:ascii="宋体" w:hAnsi="宋体" w:eastAsia="宋体" w:cs="Arial"/>
                <w:color w:val="auto"/>
                <w:lang w:val="en-US" w:eastAsia="zh-Hans"/>
              </w:rPr>
            </w:pPr>
            <w:r>
              <w:rPr>
                <w:rFonts w:hint="eastAsia" w:ascii="宋体" w:hAnsi="宋体" w:eastAsia="宋体" w:cs="Arial"/>
                <w:color w:val="auto"/>
                <w:lang w:val="en-US" w:eastAsia="zh-Hans"/>
              </w:rPr>
              <w:t>V1.3</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四稿（功能需求描述修正）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2022-01-27</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eastAsia" w:ascii="宋体" w:hAnsi="宋体" w:eastAsia="宋体" w:cs="Arial"/>
                <w:color w:val="auto"/>
                <w:lang w:eastAsia="zh-Hans"/>
              </w:rPr>
            </w:pPr>
            <w:r>
              <w:rPr>
                <w:rFonts w:hint="default" w:ascii="宋体" w:hAnsi="宋体" w:eastAsia="宋体" w:cs="Arial"/>
                <w:color w:val="auto"/>
                <w:lang w:eastAsia="zh-Hans"/>
              </w:rPr>
              <w:t>V1.4</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五稿（功能需求描述修正）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2022-02-01</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default" w:ascii="宋体" w:hAnsi="宋体" w:eastAsia="宋体" w:cs="Arial"/>
                <w:color w:val="auto"/>
                <w:lang w:val="en-US" w:eastAsia="zh-Hans"/>
              </w:rPr>
            </w:pPr>
            <w:r>
              <w:rPr>
                <w:rFonts w:hint="eastAsia" w:ascii="宋体" w:hAnsi="宋体" w:eastAsia="宋体" w:cs="Arial"/>
                <w:color w:val="auto"/>
                <w:lang w:val="en-US" w:eastAsia="zh-Hans"/>
              </w:rPr>
              <w:t>V1.5</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六稿（功能需求描述修正）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2022-02-07</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eastAsia" w:ascii="宋体" w:hAnsi="宋体" w:eastAsia="宋体" w:cs="Arial"/>
                <w:color w:val="auto"/>
                <w:lang w:val="en-US" w:eastAsia="zh-Hans"/>
              </w:rPr>
            </w:pPr>
            <w:r>
              <w:rPr>
                <w:rFonts w:hint="eastAsia" w:ascii="宋体" w:hAnsi="宋体" w:eastAsia="宋体" w:cs="Arial"/>
                <w:color w:val="auto"/>
                <w:lang w:val="en-US" w:eastAsia="zh-Hans"/>
              </w:rPr>
              <w:t>V1.</w:t>
            </w:r>
            <w:r>
              <w:rPr>
                <w:rFonts w:hint="default" w:ascii="宋体" w:hAnsi="宋体" w:eastAsia="宋体" w:cs="Arial"/>
                <w:color w:val="auto"/>
                <w:lang w:eastAsia="zh-Hans"/>
              </w:rPr>
              <w:t>6</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七稿（功能需求描述修正）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2022-03-14</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eastAsia" w:ascii="宋体" w:hAnsi="宋体" w:eastAsia="宋体" w:cs="Arial"/>
                <w:color w:val="auto"/>
                <w:lang w:val="en-US" w:eastAsia="zh-Hans"/>
              </w:rPr>
            </w:pPr>
            <w:r>
              <w:rPr>
                <w:rFonts w:hint="eastAsia" w:ascii="宋体" w:hAnsi="宋体" w:eastAsia="宋体" w:cs="Arial"/>
                <w:color w:val="auto"/>
                <w:lang w:val="en-US" w:eastAsia="zh-Hans"/>
              </w:rPr>
              <w:t>V1.</w:t>
            </w:r>
            <w:r>
              <w:rPr>
                <w:rFonts w:hint="default" w:ascii="宋体" w:hAnsi="宋体" w:eastAsia="宋体" w:cs="Arial"/>
                <w:color w:val="auto"/>
                <w:lang w:eastAsia="zh-Hans"/>
              </w:rPr>
              <w:t>7</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八稿（功能需求描述修正）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2022-03-29</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eastAsia" w:ascii="宋体" w:hAnsi="宋体" w:eastAsia="宋体" w:cs="Arial"/>
                <w:color w:val="auto"/>
                <w:lang w:val="en-US" w:eastAsia="zh-Hans"/>
              </w:rPr>
            </w:pPr>
            <w:r>
              <w:rPr>
                <w:rFonts w:hint="eastAsia" w:ascii="宋体" w:hAnsi="宋体" w:eastAsia="宋体" w:cs="Arial"/>
                <w:color w:val="auto"/>
                <w:lang w:val="en-US" w:eastAsia="zh-Hans"/>
              </w:rPr>
              <w:t>V</w:t>
            </w:r>
            <w:r>
              <w:rPr>
                <w:rFonts w:hint="default" w:ascii="宋体" w:hAnsi="宋体" w:eastAsia="宋体" w:cs="Arial"/>
                <w:color w:val="auto"/>
                <w:lang w:eastAsia="zh-Hans"/>
              </w:rPr>
              <w:t>1.8</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九稿（功能需求描述修正）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2022-04-01</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r>
        <w:trPr>
          <w:trHeight w:val="397" w:hRule="atLeast"/>
          <w:jc w:val="center"/>
        </w:trPr>
        <w:tc>
          <w:tcPr>
            <w:tcW w:w="702" w:type="dxa"/>
            <w:noWrap w:val="0"/>
            <w:vAlign w:val="center"/>
          </w:tcPr>
          <w:p>
            <w:pPr>
              <w:rPr>
                <w:rFonts w:hint="eastAsia" w:ascii="宋体" w:hAnsi="宋体" w:eastAsia="宋体" w:cs="Arial"/>
                <w:color w:val="auto"/>
                <w:lang w:eastAsia="zh-Hans"/>
              </w:rPr>
            </w:pPr>
            <w:r>
              <w:rPr>
                <w:rFonts w:hint="default" w:ascii="宋体" w:hAnsi="宋体" w:eastAsia="宋体" w:cs="Arial"/>
                <w:color w:val="auto"/>
                <w:lang w:eastAsia="zh-Hans"/>
              </w:rPr>
              <w:t>V1.9</w:t>
            </w:r>
          </w:p>
        </w:tc>
        <w:tc>
          <w:tcPr>
            <w:tcW w:w="392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十稿（功能需求描述修正）</w:t>
            </w:r>
          </w:p>
        </w:tc>
        <w:tc>
          <w:tcPr>
            <w:tcW w:w="1416" w:type="dxa"/>
            <w:noWrap w:val="0"/>
            <w:vAlign w:val="center"/>
          </w:tcPr>
          <w:p>
            <w:pPr>
              <w:ind w:left="-39" w:firstLine="39"/>
              <w:rPr>
                <w:rFonts w:ascii="宋体" w:hAnsi="宋体" w:eastAsia="宋体" w:cs="Arial"/>
                <w:color w:val="auto"/>
              </w:rPr>
            </w:pPr>
            <w:r>
              <w:rPr>
                <w:rFonts w:ascii="宋体" w:hAnsi="宋体" w:eastAsia="宋体" w:cs="Arial"/>
                <w:color w:val="auto"/>
              </w:rPr>
              <w:t>2022-04-06</w:t>
            </w:r>
          </w:p>
        </w:tc>
        <w:tc>
          <w:tcPr>
            <w:tcW w:w="1193"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章泽亮</w:t>
            </w:r>
          </w:p>
        </w:tc>
        <w:tc>
          <w:tcPr>
            <w:tcW w:w="1149" w:type="dxa"/>
            <w:noWrap w:val="0"/>
            <w:vAlign w:val="center"/>
          </w:tcPr>
          <w:p>
            <w:pPr>
              <w:ind w:left="-39" w:firstLine="39"/>
              <w:rPr>
                <w:rFonts w:hint="eastAsia" w:ascii="宋体" w:hAnsi="宋体" w:eastAsia="宋体" w:cs="Arial"/>
                <w:color w:val="auto"/>
                <w:lang w:val="en-US" w:eastAsia="zh-Hans"/>
              </w:rPr>
            </w:pPr>
            <w:r>
              <w:rPr>
                <w:rFonts w:hint="eastAsia" w:ascii="宋体" w:hAnsi="宋体" w:eastAsia="宋体" w:cs="Arial"/>
                <w:color w:val="auto"/>
                <w:lang w:val="en-US" w:eastAsia="zh-Hans"/>
              </w:rPr>
              <w:t>戴晓星</w:t>
            </w:r>
          </w:p>
        </w:tc>
        <w:tc>
          <w:tcPr>
            <w:tcW w:w="1121" w:type="dxa"/>
            <w:noWrap w:val="0"/>
            <w:vAlign w:val="center"/>
          </w:tcPr>
          <w:p>
            <w:pPr>
              <w:ind w:left="-39" w:firstLine="39"/>
              <w:rPr>
                <w:rFonts w:ascii="宋体" w:hAnsi="宋体" w:eastAsia="宋体" w:cs="Arial"/>
                <w:color w:val="auto"/>
              </w:rPr>
            </w:pPr>
          </w:p>
        </w:tc>
      </w:tr>
    </w:tbl>
    <w:p>
      <w:pPr>
        <w:rPr>
          <w:rFonts w:ascii="宋体" w:hAnsi="宋体" w:eastAsia="宋体"/>
          <w:b/>
          <w:bCs/>
          <w:color w:val="auto"/>
          <w:szCs w:val="21"/>
        </w:rPr>
        <w:sectPr>
          <w:headerReference r:id="rId3" w:type="default"/>
          <w:footerReference r:id="rId4" w:type="default"/>
          <w:pgSz w:w="11906" w:h="16838"/>
          <w:pgMar w:top="1440" w:right="1440" w:bottom="1440" w:left="1797" w:header="851" w:footer="992" w:gutter="0"/>
          <w:cols w:space="720" w:num="1"/>
          <w:titlePg/>
          <w:docGrid w:type="lines" w:linePitch="326" w:charSpace="0"/>
        </w:sectPr>
      </w:pPr>
    </w:p>
    <w:p>
      <w:pPr>
        <w:rPr>
          <w:rFonts w:ascii="宋体" w:hAnsi="宋体" w:eastAsia="宋体"/>
          <w:color w:val="auto"/>
        </w:rPr>
      </w:pPr>
    </w:p>
    <w:p>
      <w:pPr>
        <w:spacing w:before="0" w:beforeLines="0" w:after="0" w:afterLines="0" w:line="240" w:lineRule="auto"/>
        <w:ind w:left="0" w:leftChars="0" w:right="0" w:rightChars="0" w:firstLine="0" w:firstLineChars="0"/>
        <w:jc w:val="center"/>
        <w:rPr>
          <w:rFonts w:hint="eastAsia" w:ascii="宋体" w:hAnsi="宋体" w:eastAsia="宋体" w:cs="宋体"/>
          <w:color w:val="auto"/>
          <w:sz w:val="24"/>
          <w:szCs w:val="24"/>
        </w:rPr>
      </w:pPr>
      <w:bookmarkStart w:id="1" w:name="_Toc1408023683_WPSOffice_Type3"/>
      <w:r>
        <w:rPr>
          <w:rFonts w:hint="eastAsia" w:ascii="宋体" w:hAnsi="宋体" w:eastAsia="宋体" w:cs="宋体"/>
          <w:color w:val="auto"/>
          <w:sz w:val="24"/>
          <w:szCs w:val="24"/>
        </w:rPr>
        <w:t>目录</w:t>
      </w:r>
    </w:p>
    <w:p>
      <w:pPr>
        <w:spacing w:before="0" w:beforeLines="0" w:after="0" w:afterLines="0" w:line="240" w:lineRule="auto"/>
        <w:ind w:left="0" w:leftChars="0" w:right="0" w:rightChars="0" w:firstLine="0" w:firstLineChars="0"/>
        <w:jc w:val="center"/>
        <w:rPr>
          <w:rFonts w:hint="eastAsia" w:ascii="宋体" w:hAnsi="宋体" w:eastAsia="宋体" w:cs="宋体"/>
          <w:color w:val="auto"/>
          <w:sz w:val="24"/>
          <w:szCs w:val="24"/>
        </w:rPr>
      </w:pPr>
    </w:p>
    <w:p>
      <w:pPr>
        <w:spacing w:before="0" w:beforeLines="0" w:after="0" w:afterLines="0" w:line="240" w:lineRule="auto"/>
        <w:ind w:left="0" w:leftChars="0" w:right="0" w:rightChars="0" w:firstLine="0" w:firstLineChars="0"/>
        <w:jc w:val="center"/>
        <w:rPr>
          <w:rFonts w:hint="eastAsia" w:ascii="宋体" w:hAnsi="宋体" w:eastAsia="宋体" w:cs="宋体"/>
          <w:color w:val="auto"/>
          <w:sz w:val="24"/>
          <w:szCs w:val="24"/>
        </w:rPr>
      </w:pPr>
    </w:p>
    <w:p>
      <w:pPr>
        <w:spacing w:before="0" w:beforeLines="0" w:after="0" w:afterLines="0" w:line="240" w:lineRule="auto"/>
        <w:ind w:left="0" w:leftChars="0" w:right="0" w:rightChars="0" w:firstLine="0" w:firstLineChars="0"/>
        <w:jc w:val="center"/>
        <w:rPr>
          <w:rFonts w:hint="eastAsia" w:ascii="宋体" w:hAnsi="宋体" w:eastAsia="宋体" w:cs="宋体"/>
          <w:color w:val="auto"/>
          <w:sz w:val="24"/>
          <w:szCs w:val="24"/>
        </w:rPr>
      </w:pPr>
    </w:p>
    <w:p>
      <w:pPr>
        <w:pStyle w:val="34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_Toc1227690228_WPSOffice_Level1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 概述</w:t>
      </w:r>
      <w:r>
        <w:rPr>
          <w:rFonts w:hint="eastAsia" w:ascii="宋体" w:hAnsi="宋体" w:eastAsia="宋体" w:cs="宋体"/>
          <w:color w:val="auto"/>
          <w:sz w:val="24"/>
          <w:szCs w:val="24"/>
        </w:rPr>
        <w:tab/>
      </w:r>
      <w:bookmarkStart w:id="2" w:name="_Toc1227690228_WPSOffice_Level1Page"/>
      <w:r>
        <w:rPr>
          <w:rFonts w:hint="eastAsia" w:ascii="宋体" w:hAnsi="宋体" w:eastAsia="宋体" w:cs="宋体"/>
          <w:color w:val="auto"/>
          <w:sz w:val="24"/>
          <w:szCs w:val="24"/>
        </w:rPr>
        <w:t>5</w:t>
      </w:r>
      <w:bookmarkEnd w:id="2"/>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_Toc766781620_WPSOffice_Level2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1.1 编写目的</w:t>
      </w:r>
      <w:r>
        <w:rPr>
          <w:rFonts w:hint="eastAsia" w:ascii="宋体" w:hAnsi="宋体" w:eastAsia="宋体" w:cs="宋体"/>
          <w:color w:val="auto"/>
          <w:sz w:val="24"/>
          <w:szCs w:val="24"/>
        </w:rPr>
        <w:tab/>
      </w:r>
      <w:bookmarkStart w:id="3" w:name="_Toc766781620_WPSOffice_Level2Page"/>
      <w:r>
        <w:rPr>
          <w:rFonts w:hint="eastAsia" w:ascii="宋体" w:hAnsi="宋体" w:eastAsia="宋体" w:cs="宋体"/>
          <w:color w:val="auto"/>
          <w:sz w:val="24"/>
          <w:szCs w:val="24"/>
        </w:rPr>
        <w:t>5</w:t>
      </w:r>
      <w:bookmarkEnd w:id="3"/>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_Toc249321693_WPSOffice_Level2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1.2 适用范围</w:t>
      </w:r>
      <w:r>
        <w:rPr>
          <w:rFonts w:hint="eastAsia" w:ascii="宋体" w:hAnsi="宋体" w:eastAsia="宋体" w:cs="宋体"/>
          <w:color w:val="auto"/>
          <w:sz w:val="24"/>
          <w:szCs w:val="24"/>
        </w:rPr>
        <w:tab/>
      </w:r>
      <w:bookmarkStart w:id="4" w:name="_Toc249321693_WPSOffice_Level2Page"/>
      <w:r>
        <w:rPr>
          <w:rFonts w:hint="eastAsia" w:ascii="宋体" w:hAnsi="宋体" w:eastAsia="宋体" w:cs="宋体"/>
          <w:color w:val="auto"/>
          <w:sz w:val="24"/>
          <w:szCs w:val="24"/>
        </w:rPr>
        <w:t>5</w:t>
      </w:r>
      <w:bookmarkEnd w:id="4"/>
      <w:r>
        <w:rPr>
          <w:rFonts w:hint="eastAsia" w:ascii="宋体" w:hAnsi="宋体" w:eastAsia="宋体" w:cs="宋体"/>
          <w:color w:val="auto"/>
          <w:sz w:val="24"/>
          <w:szCs w:val="24"/>
        </w:rPr>
        <w:fldChar w:fldCharType="end"/>
      </w:r>
    </w:p>
    <w:p>
      <w:pPr>
        <w:pStyle w:val="34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_Toc609098954_WPSOffice_Level1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 系统综述</w:t>
      </w:r>
      <w:r>
        <w:rPr>
          <w:rFonts w:hint="eastAsia" w:ascii="宋体" w:hAnsi="宋体" w:eastAsia="宋体" w:cs="宋体"/>
          <w:color w:val="auto"/>
          <w:sz w:val="24"/>
          <w:szCs w:val="24"/>
        </w:rPr>
        <w:tab/>
      </w:r>
      <w:bookmarkStart w:id="5" w:name="_Toc609098954_WPSOffice_Level1Page"/>
      <w:r>
        <w:rPr>
          <w:rFonts w:hint="eastAsia" w:ascii="宋体" w:hAnsi="宋体" w:eastAsia="宋体" w:cs="宋体"/>
          <w:color w:val="auto"/>
          <w:sz w:val="24"/>
          <w:szCs w:val="24"/>
        </w:rPr>
        <w:t>5</w:t>
      </w:r>
      <w:bookmarkEnd w:id="5"/>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_Toc71574629_WPSOffice_Level2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2.1 系统介绍</w:t>
      </w:r>
      <w:r>
        <w:rPr>
          <w:rFonts w:hint="eastAsia" w:ascii="宋体" w:hAnsi="宋体" w:eastAsia="宋体" w:cs="宋体"/>
          <w:color w:val="auto"/>
          <w:sz w:val="24"/>
          <w:szCs w:val="24"/>
        </w:rPr>
        <w:tab/>
      </w:r>
      <w:bookmarkStart w:id="6" w:name="_Toc71574629_WPSOffice_Level2Page"/>
      <w:r>
        <w:rPr>
          <w:rFonts w:hint="eastAsia" w:ascii="宋体" w:hAnsi="宋体" w:eastAsia="宋体" w:cs="宋体"/>
          <w:color w:val="auto"/>
          <w:sz w:val="24"/>
          <w:szCs w:val="24"/>
        </w:rPr>
        <w:t>5</w:t>
      </w:r>
      <w:bookmarkEnd w:id="6"/>
      <w:r>
        <w:rPr>
          <w:rFonts w:hint="eastAsia" w:ascii="宋体" w:hAnsi="宋体" w:eastAsia="宋体" w:cs="宋体"/>
          <w:color w:val="auto"/>
          <w:sz w:val="24"/>
          <w:szCs w:val="24"/>
        </w:rPr>
        <w:fldChar w:fldCharType="end"/>
      </w:r>
    </w:p>
    <w:p>
      <w:pPr>
        <w:pStyle w:val="34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_Toc363947283_WPSOffice_Level1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 功能需求描述</w:t>
      </w:r>
      <w:r>
        <w:rPr>
          <w:rFonts w:hint="eastAsia" w:ascii="宋体" w:hAnsi="宋体" w:eastAsia="宋体" w:cs="宋体"/>
          <w:color w:val="auto"/>
          <w:sz w:val="24"/>
          <w:szCs w:val="24"/>
        </w:rPr>
        <w:tab/>
      </w:r>
      <w:bookmarkStart w:id="7" w:name="_Toc363947283_WPSOffice_Level1Page"/>
      <w:r>
        <w:rPr>
          <w:rFonts w:hint="eastAsia" w:ascii="宋体" w:hAnsi="宋体" w:eastAsia="宋体" w:cs="宋体"/>
          <w:color w:val="auto"/>
          <w:sz w:val="24"/>
          <w:szCs w:val="24"/>
        </w:rPr>
        <w:t>5</w:t>
      </w:r>
      <w:bookmarkEnd w:id="7"/>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_Toc828558725_WPSOffice_Level2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3.1 系统首页</w:t>
      </w:r>
      <w:r>
        <w:rPr>
          <w:rFonts w:hint="eastAsia" w:ascii="宋体" w:hAnsi="宋体" w:eastAsia="宋体" w:cs="宋体"/>
          <w:color w:val="auto"/>
          <w:sz w:val="24"/>
          <w:szCs w:val="24"/>
        </w:rPr>
        <w:tab/>
      </w:r>
      <w:bookmarkStart w:id="8" w:name="_Toc828558725_WPSOffice_Level2Page"/>
      <w:r>
        <w:rPr>
          <w:rFonts w:hint="eastAsia" w:ascii="宋体" w:hAnsi="宋体" w:eastAsia="宋体" w:cs="宋体"/>
          <w:color w:val="auto"/>
          <w:sz w:val="24"/>
          <w:szCs w:val="24"/>
        </w:rPr>
        <w:t>5</w:t>
      </w:r>
      <w:bookmarkEnd w:id="8"/>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_Toc1302523927_WPSOffice_Level2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3.2 权限管理</w:t>
      </w:r>
      <w:r>
        <w:rPr>
          <w:rFonts w:hint="eastAsia" w:ascii="宋体" w:hAnsi="宋体" w:eastAsia="宋体" w:cs="宋体"/>
          <w:color w:val="auto"/>
          <w:sz w:val="24"/>
          <w:szCs w:val="24"/>
        </w:rPr>
        <w:tab/>
      </w:r>
      <w:bookmarkStart w:id="9" w:name="_Toc1302523927_WPSOffice_Level2Page"/>
      <w:r>
        <w:rPr>
          <w:rFonts w:hint="eastAsia" w:ascii="宋体" w:hAnsi="宋体" w:eastAsia="宋体" w:cs="宋体"/>
          <w:color w:val="auto"/>
          <w:sz w:val="24"/>
          <w:szCs w:val="24"/>
        </w:rPr>
        <w:t>6</w:t>
      </w:r>
      <w:bookmarkEnd w:id="9"/>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_Toc71343571_WPSOffice_Level3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3.2.1 管理员管理</w:t>
      </w:r>
      <w:r>
        <w:rPr>
          <w:rFonts w:hint="eastAsia" w:ascii="宋体" w:hAnsi="宋体" w:eastAsia="宋体" w:cs="宋体"/>
          <w:color w:val="auto"/>
          <w:sz w:val="24"/>
          <w:szCs w:val="24"/>
        </w:rPr>
        <w:tab/>
      </w:r>
      <w:bookmarkStart w:id="10" w:name="_Toc71343571_WPSOffice_Level3Page"/>
      <w:r>
        <w:rPr>
          <w:rFonts w:hint="eastAsia" w:ascii="宋体" w:hAnsi="宋体" w:eastAsia="宋体" w:cs="宋体"/>
          <w:color w:val="auto"/>
          <w:sz w:val="24"/>
          <w:szCs w:val="24"/>
        </w:rPr>
        <w:t>6</w:t>
      </w:r>
      <w:bookmarkEnd w:id="10"/>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_Toc775522771_WPSOffice_Level3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3.2.2 角色管理</w:t>
      </w:r>
      <w:r>
        <w:rPr>
          <w:rFonts w:hint="eastAsia" w:ascii="宋体" w:hAnsi="宋体" w:eastAsia="宋体" w:cs="宋体"/>
          <w:color w:val="auto"/>
          <w:sz w:val="24"/>
          <w:szCs w:val="24"/>
        </w:rPr>
        <w:tab/>
      </w:r>
      <w:bookmarkStart w:id="11" w:name="_Toc775522771_WPSOffice_Level3Page"/>
      <w:r>
        <w:rPr>
          <w:rFonts w:hint="eastAsia" w:ascii="宋体" w:hAnsi="宋体" w:eastAsia="宋体" w:cs="宋体"/>
          <w:color w:val="auto"/>
          <w:sz w:val="24"/>
          <w:szCs w:val="24"/>
        </w:rPr>
        <w:t>7</w:t>
      </w:r>
      <w:bookmarkEnd w:id="11"/>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_Toc1132958554_WPSOffice_Level2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3.3 题库管理</w:t>
      </w:r>
      <w:r>
        <w:rPr>
          <w:rFonts w:hint="eastAsia" w:ascii="宋体" w:hAnsi="宋体" w:eastAsia="宋体" w:cs="宋体"/>
          <w:color w:val="auto"/>
          <w:sz w:val="24"/>
          <w:szCs w:val="24"/>
        </w:rPr>
        <w:tab/>
      </w:r>
      <w:bookmarkStart w:id="12" w:name="_Toc1132958554_WPSOffice_Level2Page"/>
      <w:r>
        <w:rPr>
          <w:rFonts w:hint="eastAsia" w:ascii="宋体" w:hAnsi="宋体" w:eastAsia="宋体" w:cs="宋体"/>
          <w:color w:val="auto"/>
          <w:sz w:val="24"/>
          <w:szCs w:val="24"/>
        </w:rPr>
        <w:t>7</w:t>
      </w:r>
      <w:bookmarkEnd w:id="12"/>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_Toc2044402776_WPSOffice_Level3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3.3.1 题库管理</w:t>
      </w:r>
      <w:r>
        <w:rPr>
          <w:rFonts w:hint="eastAsia" w:ascii="宋体" w:hAnsi="宋体" w:eastAsia="宋体" w:cs="宋体"/>
          <w:color w:val="auto"/>
          <w:sz w:val="24"/>
          <w:szCs w:val="24"/>
        </w:rPr>
        <w:tab/>
      </w:r>
      <w:bookmarkStart w:id="13" w:name="_Toc2044402776_WPSOffice_Level3Page"/>
      <w:r>
        <w:rPr>
          <w:rFonts w:hint="eastAsia" w:ascii="宋体" w:hAnsi="宋体" w:eastAsia="宋体" w:cs="宋体"/>
          <w:color w:val="auto"/>
          <w:sz w:val="24"/>
          <w:szCs w:val="24"/>
        </w:rPr>
        <w:t>8</w:t>
      </w:r>
      <w:bookmarkEnd w:id="13"/>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_Toc539104232_WPSOffice_Level3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3.3.2 题型管理</w:t>
      </w:r>
      <w:r>
        <w:rPr>
          <w:rFonts w:hint="eastAsia" w:ascii="宋体" w:hAnsi="宋体" w:eastAsia="宋体" w:cs="宋体"/>
          <w:color w:val="auto"/>
          <w:sz w:val="24"/>
          <w:szCs w:val="24"/>
        </w:rPr>
        <w:tab/>
      </w:r>
      <w:bookmarkStart w:id="14" w:name="_Toc539104232_WPSOffice_Level3Page"/>
      <w:r>
        <w:rPr>
          <w:rFonts w:hint="eastAsia" w:ascii="宋体" w:hAnsi="宋体" w:eastAsia="宋体" w:cs="宋体"/>
          <w:color w:val="auto"/>
          <w:sz w:val="24"/>
          <w:szCs w:val="24"/>
        </w:rPr>
        <w:t>8</w:t>
      </w:r>
      <w:bookmarkEnd w:id="14"/>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_Toc491320531_WPSOffice_Level3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3.3.3 标签管理</w:t>
      </w:r>
      <w:r>
        <w:rPr>
          <w:rFonts w:hint="eastAsia" w:ascii="宋体" w:hAnsi="宋体" w:eastAsia="宋体" w:cs="宋体"/>
          <w:color w:val="auto"/>
          <w:sz w:val="24"/>
          <w:szCs w:val="24"/>
        </w:rPr>
        <w:tab/>
      </w:r>
      <w:bookmarkStart w:id="15" w:name="_Toc491320531_WPSOffice_Level3Page"/>
      <w:r>
        <w:rPr>
          <w:rFonts w:hint="eastAsia" w:ascii="宋体" w:hAnsi="宋体" w:eastAsia="宋体" w:cs="宋体"/>
          <w:color w:val="auto"/>
          <w:sz w:val="24"/>
          <w:szCs w:val="24"/>
        </w:rPr>
        <w:t>9</w:t>
      </w:r>
      <w:bookmarkEnd w:id="15"/>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_Toc549541802_WPSOffice_Level3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3.3.4 试题管理</w:t>
      </w:r>
      <w:r>
        <w:rPr>
          <w:rFonts w:hint="eastAsia" w:ascii="宋体" w:hAnsi="宋体" w:eastAsia="宋体" w:cs="宋体"/>
          <w:color w:val="auto"/>
          <w:sz w:val="24"/>
          <w:szCs w:val="24"/>
        </w:rPr>
        <w:tab/>
      </w:r>
      <w:bookmarkStart w:id="16" w:name="_Toc549541802_WPSOffice_Level3Page"/>
      <w:r>
        <w:rPr>
          <w:rFonts w:hint="eastAsia" w:ascii="宋体" w:hAnsi="宋体" w:eastAsia="宋体" w:cs="宋体"/>
          <w:color w:val="auto"/>
          <w:sz w:val="24"/>
          <w:szCs w:val="24"/>
        </w:rPr>
        <w:t>9</w:t>
      </w:r>
      <w:bookmarkEnd w:id="16"/>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_Toc1969384114_WPSOffice_Level2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 组卷管理</w:t>
      </w:r>
      <w:r>
        <w:rPr>
          <w:rFonts w:hint="eastAsia" w:ascii="宋体" w:hAnsi="宋体" w:eastAsia="宋体" w:cs="宋体"/>
          <w:color w:val="auto"/>
          <w:sz w:val="24"/>
          <w:szCs w:val="24"/>
        </w:rPr>
        <w:tab/>
      </w:r>
      <w:bookmarkStart w:id="17" w:name="_Toc1969384114_WPSOffice_Level2Page"/>
      <w:r>
        <w:rPr>
          <w:rFonts w:hint="eastAsia" w:ascii="宋体" w:hAnsi="宋体" w:eastAsia="宋体" w:cs="宋体"/>
          <w:color w:val="auto"/>
          <w:sz w:val="24"/>
          <w:szCs w:val="24"/>
        </w:rPr>
        <w:t>10</w:t>
      </w:r>
      <w:bookmarkEnd w:id="17"/>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_Toc273352787_WPSOffice_Level3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3.4.1 试卷列表</w:t>
      </w:r>
      <w:r>
        <w:rPr>
          <w:rFonts w:hint="eastAsia" w:ascii="宋体" w:hAnsi="宋体" w:eastAsia="宋体" w:cs="宋体"/>
          <w:color w:val="auto"/>
          <w:sz w:val="24"/>
          <w:szCs w:val="24"/>
        </w:rPr>
        <w:tab/>
      </w:r>
      <w:bookmarkStart w:id="18" w:name="_Toc273352787_WPSOffice_Level3Page"/>
      <w:r>
        <w:rPr>
          <w:rFonts w:hint="eastAsia" w:ascii="宋体" w:hAnsi="宋体" w:eastAsia="宋体" w:cs="宋体"/>
          <w:color w:val="auto"/>
          <w:sz w:val="24"/>
          <w:szCs w:val="24"/>
        </w:rPr>
        <w:t>10</w:t>
      </w:r>
      <w:bookmarkEnd w:id="18"/>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_Toc772770176_WPSOffice_Level3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3.4.2 自动组卷</w:t>
      </w:r>
      <w:r>
        <w:rPr>
          <w:rFonts w:hint="eastAsia" w:ascii="宋体" w:hAnsi="宋体" w:eastAsia="宋体" w:cs="宋体"/>
          <w:color w:val="auto"/>
          <w:sz w:val="24"/>
          <w:szCs w:val="24"/>
        </w:rPr>
        <w:tab/>
      </w:r>
      <w:bookmarkStart w:id="19" w:name="_Toc772770176_WPSOffice_Level3Page"/>
      <w:r>
        <w:rPr>
          <w:rFonts w:hint="eastAsia" w:ascii="宋体" w:hAnsi="宋体" w:eastAsia="宋体" w:cs="宋体"/>
          <w:color w:val="auto"/>
          <w:sz w:val="24"/>
          <w:szCs w:val="24"/>
        </w:rPr>
        <w:t>11</w:t>
      </w:r>
      <w:bookmarkEnd w:id="19"/>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_Toc2114734623_WPSOffice_Level3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3.4.3 手动组卷</w:t>
      </w:r>
      <w:r>
        <w:rPr>
          <w:rFonts w:hint="eastAsia" w:ascii="宋体" w:hAnsi="宋体" w:eastAsia="宋体" w:cs="宋体"/>
          <w:color w:val="auto"/>
          <w:sz w:val="24"/>
          <w:szCs w:val="24"/>
        </w:rPr>
        <w:tab/>
      </w:r>
      <w:bookmarkStart w:id="20" w:name="_Toc2114734623_WPSOffice_Level3Page"/>
      <w:r>
        <w:rPr>
          <w:rFonts w:hint="eastAsia" w:ascii="宋体" w:hAnsi="宋体" w:eastAsia="宋体" w:cs="宋体"/>
          <w:color w:val="auto"/>
          <w:sz w:val="24"/>
          <w:szCs w:val="24"/>
        </w:rPr>
        <w:t>11</w:t>
      </w:r>
      <w:bookmarkEnd w:id="20"/>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_Toc1490450911_WPSOffice_Level3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3.4.4 错题组卷</w:t>
      </w:r>
      <w:r>
        <w:rPr>
          <w:rFonts w:hint="eastAsia" w:ascii="宋体" w:hAnsi="宋体" w:eastAsia="宋体" w:cs="宋体"/>
          <w:color w:val="auto"/>
          <w:sz w:val="24"/>
          <w:szCs w:val="24"/>
        </w:rPr>
        <w:tab/>
      </w:r>
      <w:bookmarkStart w:id="21" w:name="_Toc1490450911_WPSOffice_Level3Page"/>
      <w:r>
        <w:rPr>
          <w:rFonts w:hint="eastAsia" w:ascii="宋体" w:hAnsi="宋体" w:eastAsia="宋体" w:cs="宋体"/>
          <w:color w:val="auto"/>
          <w:sz w:val="24"/>
          <w:szCs w:val="24"/>
        </w:rPr>
        <w:t>12</w:t>
      </w:r>
      <w:bookmarkEnd w:id="21"/>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_Toc1759202569_WPSOffice_Level3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3.4.5 生成答题卡</w:t>
      </w:r>
      <w:r>
        <w:rPr>
          <w:rFonts w:hint="eastAsia" w:ascii="宋体" w:hAnsi="宋体" w:eastAsia="宋体" w:cs="宋体"/>
          <w:color w:val="auto"/>
          <w:sz w:val="24"/>
          <w:szCs w:val="24"/>
        </w:rPr>
        <w:tab/>
      </w:r>
      <w:bookmarkStart w:id="22" w:name="_Toc1759202569_WPSOffice_Level3Page"/>
      <w:r>
        <w:rPr>
          <w:rFonts w:hint="eastAsia" w:ascii="宋体" w:hAnsi="宋体" w:eastAsia="宋体" w:cs="宋体"/>
          <w:color w:val="auto"/>
          <w:sz w:val="24"/>
          <w:szCs w:val="24"/>
        </w:rPr>
        <w:t>12</w:t>
      </w:r>
      <w:bookmarkEnd w:id="22"/>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_Toc362725287_WPSOffice_Level3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3.4.6 试卷类型管理</w:t>
      </w:r>
      <w:r>
        <w:rPr>
          <w:rFonts w:hint="eastAsia" w:ascii="宋体" w:hAnsi="宋体" w:eastAsia="宋体" w:cs="宋体"/>
          <w:color w:val="auto"/>
          <w:sz w:val="24"/>
          <w:szCs w:val="24"/>
        </w:rPr>
        <w:tab/>
      </w:r>
      <w:bookmarkStart w:id="23" w:name="_Toc362725287_WPSOffice_Level3Page"/>
      <w:r>
        <w:rPr>
          <w:rFonts w:hint="eastAsia" w:ascii="宋体" w:hAnsi="宋体" w:eastAsia="宋体" w:cs="宋体"/>
          <w:color w:val="auto"/>
          <w:sz w:val="24"/>
          <w:szCs w:val="24"/>
        </w:rPr>
        <w:t>13</w:t>
      </w:r>
      <w:bookmarkEnd w:id="23"/>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_Toc1765308423_WPSOffice_Level3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3.4.7 成绩录入</w:t>
      </w:r>
      <w:r>
        <w:rPr>
          <w:rFonts w:hint="eastAsia" w:ascii="宋体" w:hAnsi="宋体" w:eastAsia="宋体" w:cs="宋体"/>
          <w:color w:val="auto"/>
          <w:sz w:val="24"/>
          <w:szCs w:val="24"/>
        </w:rPr>
        <w:tab/>
      </w:r>
      <w:bookmarkStart w:id="24" w:name="_Toc1765308423_WPSOffice_Level3Page"/>
      <w:r>
        <w:rPr>
          <w:rFonts w:hint="eastAsia" w:ascii="宋体" w:hAnsi="宋体" w:eastAsia="宋体" w:cs="宋体"/>
          <w:color w:val="auto"/>
          <w:sz w:val="24"/>
          <w:szCs w:val="24"/>
        </w:rPr>
        <w:t>13</w:t>
      </w:r>
      <w:bookmarkEnd w:id="24"/>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_Toc2052082056_WPSOffice_Level2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3.5 阅卷管理</w:t>
      </w:r>
      <w:r>
        <w:rPr>
          <w:rFonts w:hint="eastAsia" w:ascii="宋体" w:hAnsi="宋体" w:eastAsia="宋体" w:cs="宋体"/>
          <w:color w:val="auto"/>
          <w:sz w:val="24"/>
          <w:szCs w:val="24"/>
        </w:rPr>
        <w:tab/>
      </w:r>
      <w:bookmarkStart w:id="25" w:name="_Toc2052082056_WPSOffice_Level2Page"/>
      <w:r>
        <w:rPr>
          <w:rFonts w:hint="eastAsia" w:ascii="宋体" w:hAnsi="宋体" w:eastAsia="宋体" w:cs="宋体"/>
          <w:color w:val="auto"/>
          <w:sz w:val="24"/>
          <w:szCs w:val="24"/>
        </w:rPr>
        <w:t>14</w:t>
      </w:r>
      <w:bookmarkEnd w:id="25"/>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_Toc755744372_WPSOffice_Level3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3.5.1 阅卷列表</w:t>
      </w:r>
      <w:r>
        <w:rPr>
          <w:rFonts w:hint="eastAsia" w:ascii="宋体" w:hAnsi="宋体" w:eastAsia="宋体" w:cs="宋体"/>
          <w:color w:val="auto"/>
          <w:sz w:val="24"/>
          <w:szCs w:val="24"/>
        </w:rPr>
        <w:tab/>
      </w:r>
      <w:bookmarkStart w:id="26" w:name="_Toc755744372_WPSOffice_Level3Page"/>
      <w:r>
        <w:rPr>
          <w:rFonts w:hint="eastAsia" w:ascii="宋体" w:hAnsi="宋体" w:eastAsia="宋体" w:cs="宋体"/>
          <w:color w:val="auto"/>
          <w:sz w:val="24"/>
          <w:szCs w:val="24"/>
        </w:rPr>
        <w:t>14</w:t>
      </w:r>
      <w:bookmarkEnd w:id="26"/>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_Toc1577371846_WPSOffice_Level3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3.5.2 批阅答题卡</w:t>
      </w:r>
      <w:r>
        <w:rPr>
          <w:rFonts w:hint="eastAsia" w:ascii="宋体" w:hAnsi="宋体" w:eastAsia="宋体" w:cs="宋体"/>
          <w:color w:val="auto"/>
          <w:sz w:val="24"/>
          <w:szCs w:val="24"/>
        </w:rPr>
        <w:tab/>
      </w:r>
      <w:bookmarkStart w:id="27" w:name="_Toc1577371846_WPSOffice_Level3Page"/>
      <w:r>
        <w:rPr>
          <w:rFonts w:hint="eastAsia" w:ascii="宋体" w:hAnsi="宋体" w:eastAsia="宋体" w:cs="宋体"/>
          <w:color w:val="auto"/>
          <w:sz w:val="24"/>
          <w:szCs w:val="24"/>
        </w:rPr>
        <w:t>14</w:t>
      </w:r>
      <w:bookmarkEnd w:id="27"/>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_Toc202993507_WPSOffice_Level3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3.5.3 批量批阅</w:t>
      </w:r>
      <w:r>
        <w:rPr>
          <w:rFonts w:hint="eastAsia" w:ascii="宋体" w:hAnsi="宋体" w:eastAsia="宋体" w:cs="宋体"/>
          <w:color w:val="auto"/>
          <w:sz w:val="24"/>
          <w:szCs w:val="24"/>
        </w:rPr>
        <w:tab/>
      </w:r>
      <w:bookmarkStart w:id="28" w:name="_Toc202993507_WPSOffice_Level3Page"/>
      <w:r>
        <w:rPr>
          <w:rFonts w:hint="eastAsia" w:ascii="宋体" w:hAnsi="宋体" w:eastAsia="宋体" w:cs="宋体"/>
          <w:color w:val="auto"/>
          <w:sz w:val="24"/>
          <w:szCs w:val="24"/>
        </w:rPr>
        <w:t>15</w:t>
      </w:r>
      <w:bookmarkEnd w:id="28"/>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_Toc1507840713_WPSOffice_Level3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3.5.4 错题列表</w:t>
      </w:r>
      <w:r>
        <w:rPr>
          <w:rFonts w:hint="eastAsia" w:ascii="宋体" w:hAnsi="宋体" w:eastAsia="宋体" w:cs="宋体"/>
          <w:color w:val="auto"/>
          <w:sz w:val="24"/>
          <w:szCs w:val="24"/>
        </w:rPr>
        <w:tab/>
      </w:r>
      <w:bookmarkStart w:id="29" w:name="_Toc1507840713_WPSOffice_Level3Page"/>
      <w:r>
        <w:rPr>
          <w:rFonts w:hint="eastAsia" w:ascii="宋体" w:hAnsi="宋体" w:eastAsia="宋体" w:cs="宋体"/>
          <w:color w:val="auto"/>
          <w:sz w:val="24"/>
          <w:szCs w:val="24"/>
        </w:rPr>
        <w:t>15</w:t>
      </w:r>
      <w:bookmarkEnd w:id="29"/>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_Toc1971828791_WPSOffice_Level2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3.6 学校管理</w:t>
      </w:r>
      <w:r>
        <w:rPr>
          <w:rFonts w:hint="eastAsia" w:ascii="宋体" w:hAnsi="宋体" w:eastAsia="宋体" w:cs="宋体"/>
          <w:color w:val="auto"/>
          <w:sz w:val="24"/>
          <w:szCs w:val="24"/>
        </w:rPr>
        <w:tab/>
      </w:r>
      <w:bookmarkStart w:id="30" w:name="_Toc1971828791_WPSOffice_Level2Page"/>
      <w:r>
        <w:rPr>
          <w:rFonts w:hint="eastAsia" w:ascii="宋体" w:hAnsi="宋体" w:eastAsia="宋体" w:cs="宋体"/>
          <w:color w:val="auto"/>
          <w:sz w:val="24"/>
          <w:szCs w:val="24"/>
        </w:rPr>
        <w:t>16</w:t>
      </w:r>
      <w:bookmarkEnd w:id="30"/>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_Toc558849833_WPSOffice_Level3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3.6.1 学校管理</w:t>
      </w:r>
      <w:r>
        <w:rPr>
          <w:rFonts w:hint="eastAsia" w:ascii="宋体" w:hAnsi="宋体" w:eastAsia="宋体" w:cs="宋体"/>
          <w:color w:val="auto"/>
          <w:sz w:val="24"/>
          <w:szCs w:val="24"/>
        </w:rPr>
        <w:tab/>
      </w:r>
      <w:bookmarkStart w:id="31" w:name="_Toc558849833_WPSOffice_Level3Page"/>
      <w:r>
        <w:rPr>
          <w:rFonts w:hint="eastAsia" w:ascii="宋体" w:hAnsi="宋体" w:eastAsia="宋体" w:cs="宋体"/>
          <w:color w:val="auto"/>
          <w:sz w:val="24"/>
          <w:szCs w:val="24"/>
        </w:rPr>
        <w:t>16</w:t>
      </w:r>
      <w:bookmarkEnd w:id="31"/>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_Toc1643154900_WPSOffice_Level3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3.6.2 班级管理</w:t>
      </w:r>
      <w:r>
        <w:rPr>
          <w:rFonts w:hint="eastAsia" w:ascii="宋体" w:hAnsi="宋体" w:eastAsia="宋体" w:cs="宋体"/>
          <w:color w:val="auto"/>
          <w:sz w:val="24"/>
          <w:szCs w:val="24"/>
        </w:rPr>
        <w:tab/>
      </w:r>
      <w:bookmarkStart w:id="32" w:name="_Toc1643154900_WPSOffice_Level3Page"/>
      <w:r>
        <w:rPr>
          <w:rFonts w:hint="eastAsia" w:ascii="宋体" w:hAnsi="宋体" w:eastAsia="宋体" w:cs="宋体"/>
          <w:color w:val="auto"/>
          <w:sz w:val="24"/>
          <w:szCs w:val="24"/>
        </w:rPr>
        <w:t>16</w:t>
      </w:r>
      <w:bookmarkEnd w:id="32"/>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_Toc2012187527_WPSOffice_Level3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3.6.3 教师管理</w:t>
      </w:r>
      <w:r>
        <w:rPr>
          <w:rFonts w:hint="eastAsia" w:ascii="宋体" w:hAnsi="宋体" w:eastAsia="宋体" w:cs="宋体"/>
          <w:color w:val="auto"/>
          <w:sz w:val="24"/>
          <w:szCs w:val="24"/>
        </w:rPr>
        <w:tab/>
      </w:r>
      <w:bookmarkStart w:id="33" w:name="_Toc2012187527_WPSOffice_Level3Page"/>
      <w:r>
        <w:rPr>
          <w:rFonts w:hint="eastAsia" w:ascii="宋体" w:hAnsi="宋体" w:eastAsia="宋体" w:cs="宋体"/>
          <w:color w:val="auto"/>
          <w:sz w:val="24"/>
          <w:szCs w:val="24"/>
        </w:rPr>
        <w:t>17</w:t>
      </w:r>
      <w:bookmarkEnd w:id="33"/>
      <w:r>
        <w:rPr>
          <w:rFonts w:hint="eastAsia" w:ascii="宋体" w:hAnsi="宋体" w:eastAsia="宋体" w:cs="宋体"/>
          <w:color w:val="auto"/>
          <w:sz w:val="24"/>
          <w:szCs w:val="24"/>
        </w:rPr>
        <w:fldChar w:fldCharType="end"/>
      </w:r>
    </w:p>
    <w:p>
      <w:pPr>
        <w:pStyle w:val="330"/>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_Toc263293333_WPSOffice_Level3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3.6.4 学生管理</w:t>
      </w:r>
      <w:r>
        <w:rPr>
          <w:rFonts w:hint="eastAsia" w:ascii="宋体" w:hAnsi="宋体" w:eastAsia="宋体" w:cs="宋体"/>
          <w:color w:val="auto"/>
          <w:sz w:val="24"/>
          <w:szCs w:val="24"/>
        </w:rPr>
        <w:tab/>
      </w:r>
      <w:bookmarkStart w:id="34" w:name="_Toc263293333_WPSOffice_Level3Page"/>
      <w:r>
        <w:rPr>
          <w:rFonts w:hint="eastAsia" w:ascii="宋体" w:hAnsi="宋体" w:eastAsia="宋体" w:cs="宋体"/>
          <w:color w:val="auto"/>
          <w:sz w:val="24"/>
          <w:szCs w:val="24"/>
        </w:rPr>
        <w:t>17</w:t>
      </w:r>
      <w:bookmarkEnd w:id="34"/>
      <w:r>
        <w:rPr>
          <w:rFonts w:hint="eastAsia" w:ascii="宋体" w:hAnsi="宋体" w:eastAsia="宋体" w:cs="宋体"/>
          <w:color w:val="auto"/>
          <w:sz w:val="24"/>
          <w:szCs w:val="24"/>
        </w:rPr>
        <w:fldChar w:fldCharType="end"/>
      </w:r>
    </w:p>
    <w:p>
      <w:pPr>
        <w:pStyle w:val="315"/>
        <w:tabs>
          <w:tab w:val="right" w:leader="dot" w:pos="8306"/>
        </w:tabs>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_Toc1354734911_WPSOffice_Level2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3.7 扫描答题卡（手机端）</w:t>
      </w:r>
      <w:r>
        <w:rPr>
          <w:rFonts w:hint="eastAsia" w:ascii="宋体" w:hAnsi="宋体" w:eastAsia="宋体" w:cs="宋体"/>
          <w:color w:val="auto"/>
          <w:sz w:val="24"/>
          <w:szCs w:val="24"/>
        </w:rPr>
        <w:tab/>
      </w:r>
      <w:bookmarkStart w:id="35" w:name="_Toc1354734911_WPSOffice_Level2Page"/>
      <w:r>
        <w:rPr>
          <w:rFonts w:hint="eastAsia" w:ascii="宋体" w:hAnsi="宋体" w:eastAsia="宋体" w:cs="宋体"/>
          <w:color w:val="auto"/>
          <w:sz w:val="24"/>
          <w:szCs w:val="24"/>
        </w:rPr>
        <w:t>18</w:t>
      </w:r>
      <w:bookmarkEnd w:id="35"/>
      <w:r>
        <w:rPr>
          <w:rFonts w:hint="eastAsia" w:ascii="宋体" w:hAnsi="宋体" w:eastAsia="宋体" w:cs="宋体"/>
          <w:color w:val="auto"/>
          <w:sz w:val="24"/>
          <w:szCs w:val="24"/>
        </w:rPr>
        <w:fldChar w:fldCharType="end"/>
      </w:r>
      <w:bookmarkEnd w:id="1"/>
    </w:p>
    <w:p>
      <w:pPr>
        <w:rPr>
          <w:rFonts w:ascii="宋体" w:hAnsi="宋体" w:eastAsia="宋体"/>
          <w:b/>
          <w:bCs/>
          <w:color w:val="auto"/>
          <w:szCs w:val="21"/>
        </w:rPr>
        <w:sectPr>
          <w:pgSz w:w="11906" w:h="16838"/>
          <w:pgMar w:top="1440" w:right="1800" w:bottom="1440" w:left="1800" w:header="851" w:footer="992" w:gutter="0"/>
          <w:cols w:space="720" w:num="1"/>
          <w:docGrid w:type="lines" w:linePitch="312" w:charSpace="0"/>
        </w:sectPr>
      </w:pPr>
    </w:p>
    <w:p>
      <w:pPr>
        <w:pStyle w:val="2"/>
        <w:keepLines/>
        <w:numPr>
          <w:ilvl w:val="0"/>
          <w:numId w:val="13"/>
        </w:numPr>
        <w:suppressAutoHyphens w:val="0"/>
        <w:spacing w:before="240" w:after="240" w:line="578" w:lineRule="auto"/>
        <w:ind w:left="425" w:leftChars="0" w:hanging="425" w:firstLineChars="0"/>
        <w:jc w:val="both"/>
        <w:outlineLvl w:val="9"/>
        <w:rPr>
          <w:rFonts w:ascii="宋体" w:hAnsi="宋体" w:eastAsia="宋体"/>
          <w:color w:val="auto"/>
          <w:sz w:val="30"/>
          <w:szCs w:val="30"/>
        </w:rPr>
      </w:pPr>
      <w:bookmarkStart w:id="36" w:name="_Toc119224643"/>
      <w:bookmarkStart w:id="37" w:name="_Toc280256819"/>
      <w:bookmarkStart w:id="38" w:name="_Toc1227690228_WPSOffice_Level1"/>
      <w:bookmarkStart w:id="39" w:name="_Toc150916029"/>
      <w:bookmarkStart w:id="40" w:name="_Toc629776958_WPSOffice_Level1"/>
      <w:bookmarkStart w:id="41" w:name="_Toc406682653"/>
      <w:bookmarkStart w:id="42" w:name="_Toc148494425"/>
      <w:r>
        <w:rPr>
          <w:rFonts w:hint="eastAsia" w:ascii="宋体" w:hAnsi="宋体" w:eastAsia="宋体"/>
          <w:color w:val="auto"/>
          <w:sz w:val="30"/>
          <w:szCs w:val="30"/>
        </w:rPr>
        <w:t>概述</w:t>
      </w:r>
      <w:bookmarkEnd w:id="36"/>
      <w:bookmarkEnd w:id="37"/>
      <w:bookmarkEnd w:id="38"/>
      <w:bookmarkEnd w:id="39"/>
      <w:bookmarkEnd w:id="40"/>
      <w:bookmarkEnd w:id="41"/>
      <w:bookmarkEnd w:id="42"/>
    </w:p>
    <w:p>
      <w:pPr>
        <w:pStyle w:val="3"/>
        <w:numPr>
          <w:ilvl w:val="0"/>
          <w:numId w:val="0"/>
        </w:numPr>
        <w:suppressAutoHyphens w:val="0"/>
        <w:spacing w:line="415" w:lineRule="auto"/>
        <w:jc w:val="both"/>
        <w:outlineLvl w:val="9"/>
        <w:rPr>
          <w:rFonts w:ascii="宋体" w:hAnsi="宋体" w:eastAsia="宋体"/>
          <w:b w:val="0"/>
          <w:color w:val="auto"/>
          <w:sz w:val="28"/>
          <w:szCs w:val="28"/>
        </w:rPr>
      </w:pPr>
      <w:bookmarkStart w:id="43" w:name="_Toc148494426"/>
      <w:bookmarkStart w:id="44" w:name="_Toc766781620_WPSOffice_Level2"/>
      <w:bookmarkStart w:id="45" w:name="_Toc280256820"/>
      <w:bookmarkStart w:id="46" w:name="_Toc406682654"/>
      <w:bookmarkStart w:id="47" w:name="_Toc1861920690_WPSOffice_Level2"/>
      <w:bookmarkStart w:id="48" w:name="_Toc119224644"/>
      <w:bookmarkStart w:id="49" w:name="_Toc150916030"/>
      <w:r>
        <w:rPr>
          <w:rFonts w:hint="default" w:ascii="宋体" w:hAnsi="宋体" w:eastAsia="宋体"/>
          <w:b w:val="0"/>
          <w:color w:val="auto"/>
          <w:sz w:val="28"/>
          <w:szCs w:val="28"/>
        </w:rPr>
        <w:t xml:space="preserve">1.1 </w:t>
      </w:r>
      <w:r>
        <w:rPr>
          <w:rFonts w:hint="eastAsia" w:ascii="宋体" w:hAnsi="宋体" w:eastAsia="宋体"/>
          <w:b w:val="0"/>
          <w:color w:val="auto"/>
          <w:sz w:val="28"/>
          <w:szCs w:val="28"/>
        </w:rPr>
        <w:t>编写目的</w:t>
      </w:r>
      <w:bookmarkEnd w:id="43"/>
      <w:bookmarkEnd w:id="44"/>
      <w:bookmarkEnd w:id="45"/>
      <w:bookmarkEnd w:id="46"/>
      <w:bookmarkEnd w:id="47"/>
      <w:bookmarkEnd w:id="48"/>
      <w:bookmarkEnd w:id="49"/>
    </w:p>
    <w:p>
      <w:pPr>
        <w:numPr>
          <w:ilvl w:val="0"/>
          <w:numId w:val="0"/>
        </w:numPr>
        <w:spacing w:line="360" w:lineRule="auto"/>
        <w:rPr>
          <w:rFonts w:ascii="宋体" w:hAnsi="宋体" w:eastAsia="宋体"/>
          <w:color w:val="auto"/>
        </w:rPr>
      </w:pPr>
      <w:r>
        <w:rPr>
          <w:rFonts w:hint="eastAsia" w:ascii="宋体" w:hAnsi="宋体" w:eastAsia="宋体"/>
          <w:color w:val="auto"/>
        </w:rPr>
        <w:t>本文档是对</w:t>
      </w:r>
      <w:r>
        <w:rPr>
          <w:rFonts w:hint="eastAsia" w:ascii="宋体" w:hAnsi="宋体" w:eastAsia="宋体"/>
          <w:color w:val="auto"/>
          <w:lang w:val="en-US" w:eastAsia="zh-Hans"/>
        </w:rPr>
        <w:t>考阅通</w:t>
      </w:r>
      <w:r>
        <w:rPr>
          <w:rFonts w:hint="eastAsia" w:ascii="宋体" w:hAnsi="宋体" w:eastAsia="宋体"/>
          <w:color w:val="auto"/>
        </w:rPr>
        <w:t>的需求规格进行清晰、准确、全面的定义，是反映</w:t>
      </w:r>
      <w:r>
        <w:rPr>
          <w:rFonts w:hint="eastAsia" w:ascii="宋体" w:hAnsi="宋体" w:eastAsia="宋体"/>
          <w:color w:val="auto"/>
          <w:lang w:val="en-US" w:eastAsia="zh-Hans"/>
        </w:rPr>
        <w:t>考阅通</w:t>
      </w:r>
      <w:r>
        <w:rPr>
          <w:rFonts w:hint="eastAsia" w:ascii="宋体" w:hAnsi="宋体" w:eastAsia="宋体"/>
          <w:color w:val="auto"/>
        </w:rPr>
        <w:t>的工作范围、约束和限制等的说明性文件，是项目开发的依据。</w:t>
      </w:r>
    </w:p>
    <w:p>
      <w:pPr>
        <w:pStyle w:val="3"/>
        <w:numPr>
          <w:ilvl w:val="0"/>
          <w:numId w:val="0"/>
        </w:numPr>
        <w:suppressAutoHyphens w:val="0"/>
        <w:spacing w:line="415" w:lineRule="auto"/>
        <w:jc w:val="both"/>
        <w:outlineLvl w:val="9"/>
        <w:rPr>
          <w:rFonts w:hint="eastAsia" w:ascii="宋体" w:hAnsi="宋体" w:eastAsia="宋体"/>
          <w:b w:val="0"/>
          <w:color w:val="auto"/>
          <w:sz w:val="28"/>
          <w:szCs w:val="28"/>
        </w:rPr>
      </w:pPr>
      <w:bookmarkStart w:id="50" w:name="_Toc406682655"/>
      <w:bookmarkStart w:id="51" w:name="_Toc169332746_WPSOffice_Level2"/>
      <w:bookmarkStart w:id="52" w:name="_Toc119224645"/>
      <w:bookmarkStart w:id="53" w:name="_Toc280256821"/>
      <w:bookmarkStart w:id="54" w:name="_Toc249321693_WPSOffice_Level2"/>
      <w:bookmarkStart w:id="55" w:name="_Toc150916031"/>
      <w:bookmarkStart w:id="56" w:name="_Toc148494427"/>
      <w:r>
        <w:rPr>
          <w:rFonts w:hint="default" w:ascii="宋体" w:hAnsi="宋体" w:eastAsia="宋体"/>
          <w:b w:val="0"/>
          <w:color w:val="auto"/>
          <w:sz w:val="28"/>
          <w:szCs w:val="28"/>
        </w:rPr>
        <w:t xml:space="preserve">1.2 </w:t>
      </w:r>
      <w:r>
        <w:rPr>
          <w:rFonts w:hint="eastAsia" w:ascii="宋体" w:hAnsi="宋体" w:eastAsia="宋体"/>
          <w:b w:val="0"/>
          <w:color w:val="auto"/>
          <w:sz w:val="28"/>
          <w:szCs w:val="28"/>
        </w:rPr>
        <w:t>适用范围</w:t>
      </w:r>
      <w:bookmarkEnd w:id="50"/>
      <w:bookmarkEnd w:id="51"/>
      <w:bookmarkEnd w:id="52"/>
      <w:bookmarkEnd w:id="53"/>
      <w:bookmarkEnd w:id="54"/>
      <w:bookmarkEnd w:id="55"/>
      <w:bookmarkEnd w:id="56"/>
    </w:p>
    <w:p>
      <w:pPr>
        <w:numPr>
          <w:ilvl w:val="0"/>
          <w:numId w:val="0"/>
        </w:numPr>
        <w:rPr>
          <w:color w:val="auto"/>
        </w:rPr>
      </w:pPr>
      <w:r>
        <w:rPr>
          <w:rFonts w:hint="eastAsia" w:ascii="宋体" w:hAnsi="宋体" w:eastAsia="宋体"/>
          <w:color w:val="auto"/>
          <w:lang w:val="en-US" w:eastAsia="zh-Hans"/>
        </w:rPr>
        <w:t>考阅通</w:t>
      </w:r>
      <w:r>
        <w:rPr>
          <w:rFonts w:hint="eastAsia" w:ascii="宋体" w:hAnsi="宋体" w:eastAsia="宋体"/>
          <w:color w:val="auto"/>
        </w:rPr>
        <w:t>项目组</w:t>
      </w:r>
    </w:p>
    <w:p>
      <w:pPr>
        <w:pStyle w:val="2"/>
        <w:keepLines/>
        <w:numPr>
          <w:ilvl w:val="0"/>
          <w:numId w:val="13"/>
        </w:numPr>
        <w:suppressAutoHyphens w:val="0"/>
        <w:spacing w:before="240" w:after="240" w:line="578" w:lineRule="auto"/>
        <w:ind w:left="425" w:leftChars="0" w:hanging="425" w:firstLineChars="0"/>
        <w:jc w:val="both"/>
        <w:outlineLvl w:val="9"/>
        <w:rPr>
          <w:rFonts w:ascii="宋体" w:hAnsi="宋体" w:eastAsia="宋体"/>
          <w:color w:val="auto"/>
          <w:sz w:val="30"/>
          <w:szCs w:val="30"/>
        </w:rPr>
      </w:pPr>
      <w:bookmarkStart w:id="57" w:name="_Toc559629747_WPSOffice_Level1"/>
      <w:bookmarkStart w:id="58" w:name="_Toc150916035"/>
      <w:bookmarkStart w:id="59" w:name="_Toc119224648"/>
      <w:bookmarkStart w:id="60" w:name="_Toc280256824"/>
      <w:bookmarkStart w:id="61" w:name="_Toc609098954_WPSOffice_Level1"/>
      <w:bookmarkStart w:id="62" w:name="_Toc406682658"/>
      <w:bookmarkStart w:id="63" w:name="_Toc148494431"/>
      <w:r>
        <w:rPr>
          <w:rFonts w:hint="eastAsia" w:ascii="宋体" w:hAnsi="宋体" w:eastAsia="宋体"/>
          <w:color w:val="auto"/>
          <w:sz w:val="30"/>
          <w:szCs w:val="30"/>
        </w:rPr>
        <w:t>系统综述</w:t>
      </w:r>
      <w:bookmarkEnd w:id="57"/>
      <w:bookmarkEnd w:id="58"/>
      <w:bookmarkEnd w:id="59"/>
      <w:bookmarkEnd w:id="60"/>
      <w:bookmarkEnd w:id="61"/>
      <w:bookmarkEnd w:id="62"/>
      <w:bookmarkEnd w:id="63"/>
    </w:p>
    <w:p>
      <w:pPr>
        <w:pStyle w:val="3"/>
        <w:numPr>
          <w:ilvl w:val="0"/>
          <w:numId w:val="0"/>
        </w:numPr>
        <w:suppressAutoHyphens w:val="0"/>
        <w:spacing w:line="415" w:lineRule="auto"/>
        <w:jc w:val="both"/>
        <w:outlineLvl w:val="9"/>
        <w:rPr>
          <w:rFonts w:hint="eastAsia" w:ascii="宋体" w:hAnsi="宋体" w:eastAsia="宋体"/>
          <w:b w:val="0"/>
          <w:color w:val="auto"/>
          <w:sz w:val="28"/>
          <w:szCs w:val="28"/>
          <w:lang w:eastAsia="zh-CN"/>
        </w:rPr>
      </w:pPr>
      <w:bookmarkStart w:id="64" w:name="_Toc1866267616_WPSOffice_Level2"/>
      <w:bookmarkStart w:id="65" w:name="_Toc71574629_WPSOffice_Level2"/>
      <w:bookmarkStart w:id="66" w:name="_Toc288130942"/>
      <w:bookmarkStart w:id="67" w:name="_Toc406682659"/>
      <w:bookmarkStart w:id="68" w:name="_Toc288130945"/>
      <w:r>
        <w:rPr>
          <w:rFonts w:hint="default" w:ascii="宋体" w:hAnsi="宋体" w:eastAsia="宋体"/>
          <w:b w:val="0"/>
          <w:color w:val="auto"/>
          <w:sz w:val="28"/>
          <w:szCs w:val="28"/>
        </w:rPr>
        <w:t xml:space="preserve">2.1 </w:t>
      </w:r>
      <w:r>
        <w:rPr>
          <w:rFonts w:hint="eastAsia" w:ascii="宋体" w:hAnsi="宋体" w:eastAsia="宋体"/>
          <w:b w:val="0"/>
          <w:color w:val="auto"/>
          <w:sz w:val="28"/>
          <w:szCs w:val="28"/>
        </w:rPr>
        <w:t>系统介绍</w:t>
      </w:r>
      <w:bookmarkEnd w:id="64"/>
      <w:bookmarkEnd w:id="65"/>
      <w:bookmarkEnd w:id="66"/>
      <w:bookmarkEnd w:id="67"/>
    </w:p>
    <w:p>
      <w:pPr>
        <w:numPr>
          <w:ilvl w:val="0"/>
          <w:numId w:val="0"/>
        </w:numPr>
        <w:ind w:firstLine="480" w:firstLineChars="200"/>
        <w:rPr>
          <w:rFonts w:hint="eastAsia"/>
          <w:color w:val="auto"/>
        </w:rPr>
      </w:pPr>
      <w:r>
        <w:rPr>
          <w:rFonts w:hint="eastAsia"/>
          <w:color w:val="auto"/>
          <w:lang w:val="en-US" w:eastAsia="zh-Hans"/>
        </w:rPr>
        <w:t>考阅通是一款主要用于日语出卷、阅卷的系统，功能主要有以下模块：</w:t>
      </w:r>
      <w:r>
        <w:rPr>
          <w:rFonts w:hint="default"/>
          <w:color w:val="auto"/>
          <w:lang w:eastAsia="zh-Hans"/>
        </w:rPr>
        <w:t>1.</w:t>
      </w:r>
      <w:r>
        <w:rPr>
          <w:rFonts w:hint="eastAsia"/>
          <w:color w:val="auto"/>
          <w:lang w:val="en-US" w:eastAsia="zh-Hans"/>
        </w:rPr>
        <w:t>题库模块（试题的题库以及参考答案，老师负责上传和维护）、</w:t>
      </w:r>
      <w:r>
        <w:rPr>
          <w:rFonts w:hint="default"/>
          <w:color w:val="auto"/>
          <w:lang w:eastAsia="zh-Hans"/>
        </w:rPr>
        <w:t>2.</w:t>
      </w:r>
      <w:r>
        <w:rPr>
          <w:rFonts w:hint="eastAsia"/>
          <w:color w:val="auto"/>
          <w:lang w:val="en-US" w:eastAsia="zh-Hans"/>
        </w:rPr>
        <w:t>组卷模块（老师从系统已有的题库中按照需求出卷并生成答题卡）、</w:t>
      </w:r>
      <w:r>
        <w:rPr>
          <w:rFonts w:hint="default"/>
          <w:color w:val="auto"/>
          <w:lang w:eastAsia="zh-Hans"/>
        </w:rPr>
        <w:t>3.</w:t>
      </w:r>
      <w:r>
        <w:rPr>
          <w:rFonts w:hint="eastAsia"/>
          <w:color w:val="auto"/>
          <w:lang w:val="en-US" w:eastAsia="zh-Hans"/>
        </w:rPr>
        <w:t>阅卷模块（通过扫描或者上传答题卡，系统自动完成阅卷，并记录错题）、</w:t>
      </w:r>
      <w:r>
        <w:rPr>
          <w:rFonts w:hint="default"/>
          <w:color w:val="auto"/>
          <w:lang w:eastAsia="zh-Hans"/>
        </w:rPr>
        <w:t>4.</w:t>
      </w:r>
      <w:r>
        <w:rPr>
          <w:rFonts w:hint="eastAsia"/>
          <w:color w:val="auto"/>
          <w:lang w:val="en-US" w:eastAsia="zh-Hans"/>
        </w:rPr>
        <w:t>管理员模块（系统管理员的角色以及权限管理）、</w:t>
      </w:r>
      <w:r>
        <w:rPr>
          <w:rFonts w:hint="default"/>
          <w:color w:val="auto"/>
          <w:lang w:eastAsia="zh-Hans"/>
        </w:rPr>
        <w:t>5.</w:t>
      </w:r>
      <w:r>
        <w:rPr>
          <w:rFonts w:hint="eastAsia"/>
          <w:color w:val="auto"/>
          <w:lang w:val="en-US" w:eastAsia="zh-Hans"/>
        </w:rPr>
        <w:t>学校信息模块（系统通过技术自动实现学校信息的录入）、</w:t>
      </w:r>
      <w:r>
        <w:rPr>
          <w:rFonts w:hint="default"/>
          <w:color w:val="auto"/>
          <w:lang w:eastAsia="zh-Hans"/>
        </w:rPr>
        <w:t>6.</w:t>
      </w:r>
      <w:r>
        <w:rPr>
          <w:rFonts w:hint="eastAsia"/>
          <w:color w:val="auto"/>
          <w:lang w:val="en-US" w:eastAsia="zh-Hans"/>
        </w:rPr>
        <w:t>标签模块（与题库中的试题关联，用于组卷时的需求选择，主要包含教材、知识点、学习进度等）</w:t>
      </w:r>
      <w:bookmarkEnd w:id="68"/>
    </w:p>
    <w:p>
      <w:pPr>
        <w:pStyle w:val="2"/>
        <w:keepLines/>
        <w:numPr>
          <w:ilvl w:val="0"/>
          <w:numId w:val="13"/>
        </w:numPr>
        <w:suppressAutoHyphens w:val="0"/>
        <w:spacing w:before="240" w:after="240" w:line="578" w:lineRule="auto"/>
        <w:ind w:left="425" w:leftChars="0" w:hanging="425" w:firstLineChars="0"/>
        <w:jc w:val="both"/>
        <w:outlineLvl w:val="9"/>
        <w:rPr>
          <w:rFonts w:hint="eastAsia" w:ascii="宋体" w:hAnsi="宋体" w:eastAsia="宋体"/>
          <w:b/>
          <w:bCs/>
          <w:i/>
          <w:iCs/>
          <w:color w:val="auto"/>
          <w:sz w:val="30"/>
          <w:szCs w:val="30"/>
          <w:lang w:eastAsia="zh-CN"/>
        </w:rPr>
      </w:pPr>
      <w:bookmarkStart w:id="69" w:name="_Toc363947283_WPSOffice_Level1"/>
      <w:bookmarkStart w:id="70" w:name="_Toc406682697"/>
      <w:bookmarkStart w:id="71" w:name="_Toc213674030_WPSOffice_Level1"/>
      <w:r>
        <w:rPr>
          <w:rFonts w:hint="eastAsia" w:ascii="宋体" w:hAnsi="宋体" w:eastAsia="宋体"/>
          <w:b/>
          <w:bCs/>
          <w:i/>
          <w:iCs/>
          <w:color w:val="auto"/>
          <w:sz w:val="30"/>
          <w:szCs w:val="30"/>
          <w:lang w:eastAsia="zh-CN"/>
        </w:rPr>
        <w:t>功能需求描述</w:t>
      </w:r>
      <w:bookmarkEnd w:id="69"/>
      <w:bookmarkEnd w:id="70"/>
      <w:bookmarkEnd w:id="71"/>
    </w:p>
    <w:p>
      <w:pPr>
        <w:pStyle w:val="3"/>
        <w:numPr>
          <w:ilvl w:val="0"/>
          <w:numId w:val="0"/>
        </w:numPr>
        <w:outlineLvl w:val="9"/>
        <w:rPr>
          <w:rFonts w:hint="eastAsia" w:ascii="宋体" w:hAnsi="宋体" w:eastAsia="宋体"/>
          <w:b w:val="0"/>
          <w:color w:val="auto"/>
          <w:lang w:val="en-US" w:eastAsia="zh-Hans"/>
        </w:rPr>
      </w:pPr>
      <w:bookmarkStart w:id="72" w:name="_Toc828558725_WPSOffice_Level2"/>
      <w:bookmarkStart w:id="73" w:name="_Toc626764426_WPSOffice_Level2"/>
      <w:r>
        <w:rPr>
          <w:rFonts w:hint="default" w:ascii="宋体" w:hAnsi="宋体" w:eastAsia="宋体"/>
          <w:b w:val="0"/>
          <w:color w:val="auto"/>
          <w:lang w:eastAsia="zh-CN"/>
        </w:rPr>
        <w:t xml:space="preserve">3.1 </w:t>
      </w:r>
      <w:r>
        <w:rPr>
          <w:rFonts w:hint="eastAsia" w:ascii="宋体" w:hAnsi="宋体" w:eastAsia="宋体"/>
          <w:b w:val="0"/>
          <w:color w:val="auto"/>
          <w:lang w:val="en-US" w:eastAsia="zh-Hans"/>
        </w:rPr>
        <w:t>系统首页</w:t>
      </w:r>
      <w:bookmarkEnd w:id="72"/>
      <w:bookmarkEnd w:id="73"/>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系统首页</w:t>
            </w:r>
            <w:r>
              <w:rPr>
                <w:rFonts w:hint="default" w:ascii="宋体" w:hAnsi="宋体"/>
                <w:b/>
                <w:color w:val="auto"/>
                <w:sz w:val="24"/>
                <w:szCs w:val="24"/>
                <w:lang w:eastAsia="zh-Hans"/>
              </w:rPr>
              <w:t>-</w:t>
            </w:r>
            <w:r>
              <w:rPr>
                <w:rFonts w:hint="eastAsia" w:ascii="宋体" w:hAnsi="宋体"/>
                <w:b/>
                <w:color w:val="auto"/>
                <w:sz w:val="24"/>
                <w:szCs w:val="24"/>
                <w:lang w:val="en-US" w:eastAsia="zh-Hans"/>
              </w:rPr>
              <w:t>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eastAsia="zh-Hans"/>
              </w:rPr>
            </w:pPr>
            <w:r>
              <w:rPr>
                <w:rFonts w:hint="eastAsia" w:ascii="宋体" w:hAnsi="宋体" w:eastAsia="宋体" w:cs="Arial"/>
                <w:color w:val="auto"/>
                <w:lang w:val="en-US" w:eastAsia="zh-Hans"/>
              </w:rPr>
              <w:t>系统管理员进入系统时展示的学情分析页面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eastAsia" w:ascii="宋体" w:hAnsi="宋体" w:eastAsia="宋体"/>
                <w:color w:val="auto"/>
                <w:szCs w:val="21"/>
                <w:lang w:val="en-US" w:eastAsia="zh-Hans"/>
              </w:rPr>
              <w:t>根据不同管理员权限展示不同的学情分析情况图表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错题数据图表，教研组权限：可根据班级，学校，老师，错题数量，时间段等筛选条件，查看按照错误频次，查看错题次数最多的题目以及错题的知识点分布</w:t>
            </w:r>
          </w:p>
          <w:p>
            <w:pPr>
              <w:widowControl/>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错题数据图表，老师权限：可根据班级，学校，错题数量，</w:t>
            </w:r>
            <w:r>
              <w:rPr>
                <w:rFonts w:hint="eastAsia" w:ascii="宋体" w:hAnsi="宋体" w:eastAsia="宋体"/>
                <w:color w:val="auto"/>
                <w:szCs w:val="21"/>
                <w:lang w:val="en-US" w:eastAsia="zh-CN"/>
              </w:rPr>
              <w:t>学生（</w:t>
            </w:r>
            <w:r>
              <w:rPr>
                <w:rFonts w:hint="eastAsia" w:ascii="宋体" w:hAnsi="宋体" w:eastAsia="宋体"/>
                <w:color w:val="auto"/>
                <w:szCs w:val="21"/>
                <w:lang w:val="en-US" w:eastAsia="zh-Hans"/>
              </w:rPr>
              <w:t>显示学生姓名和学号，支持</w:t>
            </w:r>
            <w:r>
              <w:rPr>
                <w:rFonts w:hint="eastAsia" w:ascii="宋体" w:hAnsi="宋体" w:eastAsia="宋体"/>
                <w:color w:val="auto"/>
                <w:szCs w:val="21"/>
                <w:lang w:val="en-US" w:eastAsia="zh-CN"/>
              </w:rPr>
              <w:t>姓名</w:t>
            </w:r>
            <w:r>
              <w:rPr>
                <w:rFonts w:hint="eastAsia" w:ascii="宋体" w:hAnsi="宋体" w:eastAsia="宋体"/>
                <w:color w:val="auto"/>
                <w:szCs w:val="21"/>
                <w:lang w:val="en-US" w:eastAsia="zh-Hans"/>
              </w:rPr>
              <w:t>、学号</w:t>
            </w:r>
            <w:r>
              <w:rPr>
                <w:rFonts w:hint="eastAsia" w:ascii="宋体" w:hAnsi="宋体" w:eastAsia="宋体"/>
                <w:color w:val="auto"/>
                <w:szCs w:val="21"/>
                <w:lang w:val="en-US" w:eastAsia="zh-CN"/>
              </w:rPr>
              <w:t>搜索，显示班级相关信息；可以点选学生）、</w:t>
            </w:r>
            <w:r>
              <w:rPr>
                <w:rFonts w:hint="eastAsia" w:ascii="宋体" w:hAnsi="宋体" w:eastAsia="宋体"/>
                <w:color w:val="auto"/>
                <w:szCs w:val="21"/>
                <w:lang w:val="en-US" w:eastAsia="zh-Hans"/>
              </w:rPr>
              <w:t>时间段等筛选条件，查看按照错误频次，查看错题次数最多的题目以及错题的知识点分布</w:t>
            </w:r>
          </w:p>
          <w:p>
            <w:pPr>
              <w:widowControl/>
              <w:spacing w:line="252" w:lineRule="auto"/>
              <w:rPr>
                <w:rFonts w:hint="default" w:ascii="宋体" w:hAnsi="宋体" w:eastAsia="宋体"/>
                <w:color w:val="auto"/>
                <w:szCs w:val="21"/>
                <w:lang w:eastAsia="zh-Hans"/>
              </w:rPr>
            </w:pPr>
            <w:r>
              <w:rPr>
                <w:rFonts w:hint="default" w:ascii="宋体" w:hAnsi="宋体" w:eastAsia="宋体"/>
                <w:color w:val="auto"/>
                <w:szCs w:val="21"/>
                <w:lang w:eastAsia="zh-Hans"/>
              </w:rPr>
              <w:t xml:space="preserve">3- </w:t>
            </w:r>
            <w:r>
              <w:rPr>
                <w:rFonts w:hint="eastAsia" w:ascii="宋体" w:hAnsi="宋体" w:eastAsia="宋体"/>
                <w:color w:val="auto"/>
                <w:szCs w:val="21"/>
                <w:lang w:val="en-US" w:eastAsia="zh-Hans"/>
              </w:rPr>
              <w:t>分数区间数据图表，</w:t>
            </w:r>
            <w:r>
              <w:rPr>
                <w:rFonts w:hint="default" w:ascii="宋体" w:hAnsi="宋体" w:eastAsia="宋体"/>
                <w:color w:val="auto"/>
                <w:szCs w:val="21"/>
                <w:lang w:eastAsia="zh-Hans"/>
              </w:rPr>
              <w:t>教研组</w:t>
            </w:r>
            <w:r>
              <w:rPr>
                <w:rFonts w:hint="eastAsia" w:ascii="宋体" w:hAnsi="宋体" w:eastAsia="宋体"/>
                <w:color w:val="auto"/>
                <w:szCs w:val="21"/>
                <w:lang w:val="en-US" w:eastAsia="zh-Hans"/>
              </w:rPr>
              <w:t>权限</w:t>
            </w:r>
            <w:r>
              <w:rPr>
                <w:rFonts w:hint="default" w:ascii="宋体" w:hAnsi="宋体" w:eastAsia="宋体"/>
                <w:color w:val="auto"/>
                <w:szCs w:val="21"/>
                <w:lang w:eastAsia="zh-Hans"/>
              </w:rPr>
              <w:t>：一次考试的班级之间分数的对比，按照分数</w:t>
            </w:r>
            <w:r>
              <w:rPr>
                <w:rFonts w:hint="eastAsia" w:ascii="宋体" w:hAnsi="宋体" w:eastAsia="宋体"/>
                <w:color w:val="auto"/>
                <w:szCs w:val="21"/>
                <w:lang w:val="en-US" w:eastAsia="zh-Hans"/>
              </w:rPr>
              <w:t>区间</w:t>
            </w:r>
            <w:r>
              <w:rPr>
                <w:rFonts w:hint="default" w:ascii="宋体" w:hAnsi="宋体" w:eastAsia="宋体"/>
                <w:color w:val="auto"/>
                <w:szCs w:val="21"/>
                <w:lang w:eastAsia="zh-Hans"/>
              </w:rPr>
              <w:t>画曲线</w:t>
            </w:r>
          </w:p>
          <w:p>
            <w:pPr>
              <w:widowControl/>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4- </w:t>
            </w:r>
            <w:r>
              <w:rPr>
                <w:rFonts w:hint="eastAsia" w:ascii="宋体" w:hAnsi="宋体" w:eastAsia="宋体"/>
                <w:color w:val="auto"/>
                <w:szCs w:val="21"/>
                <w:lang w:val="en-US" w:eastAsia="zh-Hans"/>
              </w:rPr>
              <w:t>分数区间数据图表，</w:t>
            </w:r>
            <w:r>
              <w:rPr>
                <w:rFonts w:hint="default" w:ascii="宋体" w:hAnsi="宋体" w:eastAsia="宋体"/>
                <w:color w:val="auto"/>
                <w:szCs w:val="21"/>
                <w:lang w:eastAsia="zh-Hans"/>
              </w:rPr>
              <w:t>老师</w:t>
            </w:r>
            <w:r>
              <w:rPr>
                <w:rFonts w:hint="eastAsia" w:ascii="宋体" w:hAnsi="宋体" w:eastAsia="宋体"/>
                <w:color w:val="auto"/>
                <w:szCs w:val="21"/>
                <w:lang w:val="en-US" w:eastAsia="zh-Hans"/>
              </w:rPr>
              <w:t>权限</w:t>
            </w:r>
            <w:r>
              <w:rPr>
                <w:rFonts w:hint="eastAsia" w:ascii="宋体" w:hAnsi="宋体" w:eastAsia="宋体"/>
                <w:color w:val="auto"/>
                <w:szCs w:val="21"/>
                <w:lang w:eastAsia="zh-Hans"/>
              </w:rPr>
              <w:t>：</w:t>
            </w:r>
            <w:r>
              <w:rPr>
                <w:rFonts w:hint="default" w:ascii="宋体" w:hAnsi="宋体" w:eastAsia="宋体"/>
                <w:color w:val="auto"/>
                <w:szCs w:val="21"/>
                <w:lang w:eastAsia="zh-Hans"/>
              </w:rPr>
              <w:t>自己一次考试的班级之间分数的对比，按照分数期间画曲线，同时有平均的区间参考</w:t>
            </w:r>
          </w:p>
        </w:tc>
      </w:tr>
    </w:tbl>
    <w:p>
      <w:pPr>
        <w:pStyle w:val="4"/>
        <w:numPr>
          <w:ilvl w:val="0"/>
          <w:numId w:val="0"/>
        </w:numPr>
        <w:outlineLvl w:val="9"/>
        <w:rPr>
          <w:rFonts w:hint="eastAsia" w:ascii="宋体" w:hAnsi="宋体" w:eastAsia="宋体"/>
          <w:b w:val="0"/>
          <w:color w:val="auto"/>
          <w:lang w:val="en-US" w:eastAsia="zh-Hans"/>
        </w:rPr>
      </w:pPr>
      <w:bookmarkStart w:id="74" w:name="_Toc406682699"/>
      <w:bookmarkStart w:id="75" w:name="_Toc1302523927_WPSOffice_Level2"/>
      <w:bookmarkStart w:id="76" w:name="_Toc622419247_WPSOffice_Level2"/>
      <w:r>
        <w:rPr>
          <w:rFonts w:hint="default" w:ascii="宋体" w:hAnsi="宋体" w:eastAsia="宋体"/>
          <w:b w:val="0"/>
          <w:color w:val="auto"/>
          <w:lang w:eastAsia="zh-CN"/>
        </w:rPr>
        <w:t xml:space="preserve">3.2 </w:t>
      </w:r>
      <w:bookmarkEnd w:id="74"/>
      <w:r>
        <w:rPr>
          <w:rFonts w:hint="eastAsia" w:ascii="宋体" w:hAnsi="宋体" w:eastAsia="宋体"/>
          <w:b w:val="0"/>
          <w:color w:val="auto"/>
          <w:lang w:val="en-US" w:eastAsia="zh-Hans"/>
        </w:rPr>
        <w:t>权限管理</w:t>
      </w:r>
      <w:bookmarkEnd w:id="75"/>
      <w:bookmarkEnd w:id="76"/>
    </w:p>
    <w:p>
      <w:pPr>
        <w:pStyle w:val="4"/>
        <w:numPr>
          <w:ilvl w:val="0"/>
          <w:numId w:val="0"/>
        </w:numPr>
        <w:outlineLvl w:val="9"/>
        <w:rPr>
          <w:rFonts w:hint="eastAsia"/>
          <w:color w:val="auto"/>
          <w:lang w:eastAsia="zh-CN"/>
        </w:rPr>
      </w:pPr>
      <w:bookmarkStart w:id="77" w:name="_Toc607439792_WPSOffice_Level3"/>
      <w:bookmarkStart w:id="78" w:name="_Toc71343571_WPSOffice_Level3"/>
      <w:r>
        <w:rPr>
          <w:rFonts w:hint="default" w:ascii="宋体" w:hAnsi="宋体" w:eastAsia="宋体"/>
          <w:b w:val="0"/>
          <w:color w:val="auto"/>
          <w:lang w:eastAsia="zh-CN"/>
        </w:rPr>
        <w:t xml:space="preserve">3.2.1 </w:t>
      </w:r>
      <w:r>
        <w:rPr>
          <w:rFonts w:hint="eastAsia" w:ascii="宋体" w:hAnsi="宋体" w:eastAsia="宋体"/>
          <w:b w:val="0"/>
          <w:color w:val="auto"/>
          <w:lang w:val="en-US" w:eastAsia="zh-Hans"/>
        </w:rPr>
        <w:t>管理员管理</w:t>
      </w:r>
      <w:bookmarkEnd w:id="77"/>
      <w:bookmarkEnd w:id="78"/>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管理员管理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系统管理员基础功能管理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w:t>
            </w:r>
            <w:r>
              <w:rPr>
                <w:rFonts w:hint="eastAsia" w:ascii="宋体" w:hAnsi="宋体" w:eastAsia="宋体"/>
                <w:color w:val="auto"/>
                <w:szCs w:val="21"/>
                <w:lang w:val="en-US" w:eastAsia="zh-Hans"/>
              </w:rPr>
              <w:t>管理员</w:t>
            </w:r>
            <w:r>
              <w:rPr>
                <w:rFonts w:hint="eastAsia" w:ascii="宋体" w:hAnsi="宋体" w:eastAsia="宋体"/>
                <w:color w:val="auto"/>
                <w:szCs w:val="21"/>
              </w:rPr>
              <w:t>用户</w:t>
            </w:r>
          </w:p>
          <w:p>
            <w:pPr>
              <w:widowControl/>
              <w:suppressAutoHyphens w:val="0"/>
              <w:spacing w:line="252" w:lineRule="auto"/>
              <w:rPr>
                <w:rFonts w:ascii="宋体" w:hAnsi="宋体" w:eastAsia="宋体"/>
                <w:color w:val="auto"/>
                <w:szCs w:val="21"/>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系统管理员</w:t>
            </w:r>
            <w:r>
              <w:rPr>
                <w:rFonts w:hint="eastAsia" w:ascii="宋体" w:hAnsi="宋体" w:eastAsia="宋体"/>
                <w:color w:val="auto"/>
                <w:szCs w:val="21"/>
              </w:rPr>
              <w:t>增、删、改、查功能</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操作按钮：新增</w:t>
            </w:r>
            <w:r>
              <w:rPr>
                <w:rFonts w:hint="eastAsia" w:ascii="宋体" w:hAnsi="宋体" w:eastAsia="宋体" w:cs="Arial"/>
                <w:color w:val="auto"/>
                <w:lang w:eastAsia="zh-Hans"/>
              </w:rPr>
              <w:t>、</w:t>
            </w:r>
            <w:r>
              <w:rPr>
                <w:rFonts w:hint="eastAsia" w:ascii="宋体" w:hAnsi="宋体" w:eastAsia="宋体" w:cs="Arial"/>
                <w:color w:val="auto"/>
                <w:lang w:val="en-US" w:eastAsia="zh-Hans"/>
              </w:rPr>
              <w:t>修改</w:t>
            </w:r>
            <w:r>
              <w:rPr>
                <w:rFonts w:hint="eastAsia" w:ascii="宋体" w:hAnsi="宋体" w:eastAsia="宋体" w:cs="Arial"/>
                <w:color w:val="auto"/>
              </w:rPr>
              <w:t>、删除</w:t>
            </w:r>
            <w:r>
              <w:rPr>
                <w:rFonts w:hint="eastAsia" w:ascii="宋体" w:hAnsi="宋体" w:eastAsia="宋体" w:cs="Arial"/>
                <w:color w:val="auto"/>
                <w:lang w:val="en-US" w:eastAsia="zh-Hans"/>
              </w:rPr>
              <w:t>、内容授权</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ascii="宋体" w:hAnsi="宋体" w:eastAsia="宋体" w:cs="Arial"/>
                <w:color w:val="auto"/>
              </w:rPr>
            </w:pPr>
          </w:p>
        </w:tc>
      </w:tr>
    </w:tbl>
    <w:p>
      <w:pPr>
        <w:pStyle w:val="4"/>
        <w:numPr>
          <w:ilvl w:val="0"/>
          <w:numId w:val="0"/>
        </w:numPr>
        <w:outlineLvl w:val="9"/>
        <w:rPr>
          <w:rFonts w:hint="eastAsia" w:ascii="宋体" w:hAnsi="宋体" w:eastAsia="宋体"/>
          <w:b w:val="0"/>
          <w:color w:val="auto"/>
          <w:lang w:eastAsia="zh-CN"/>
        </w:rPr>
      </w:pPr>
      <w:bookmarkStart w:id="79" w:name="_Toc103326306_WPSOffice_Level3"/>
      <w:bookmarkStart w:id="80" w:name="_Toc775522771_WPSOffice_Level3"/>
      <w:bookmarkStart w:id="81" w:name="_Toc406682700"/>
      <w:r>
        <w:rPr>
          <w:rFonts w:hint="default" w:ascii="宋体" w:hAnsi="宋体" w:eastAsia="宋体"/>
          <w:b w:val="0"/>
          <w:color w:val="auto"/>
          <w:lang w:eastAsia="zh-CN"/>
        </w:rPr>
        <w:t xml:space="preserve">3.2.2 </w:t>
      </w:r>
      <w:r>
        <w:rPr>
          <w:rFonts w:hint="eastAsia" w:ascii="宋体" w:hAnsi="宋体" w:eastAsia="宋体"/>
          <w:b w:val="0"/>
          <w:color w:val="auto"/>
          <w:lang w:val="en-US" w:eastAsia="zh-Hans"/>
        </w:rPr>
        <w:t>角色管理</w:t>
      </w:r>
      <w:bookmarkEnd w:id="79"/>
      <w:bookmarkEnd w:id="80"/>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6144"/>
      </w:tblGrid>
      <w:tr>
        <w:trPr>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4"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CN"/>
              </w:rPr>
              <w:t>角色管理</w:t>
            </w:r>
          </w:p>
        </w:tc>
      </w:tr>
      <w:tr>
        <w:trPr>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4"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管理员</w:t>
            </w:r>
            <w:r>
              <w:rPr>
                <w:rFonts w:hint="eastAsia" w:ascii="宋体" w:hAnsi="宋体" w:eastAsia="宋体" w:cs="Arial"/>
                <w:color w:val="auto"/>
              </w:rPr>
              <w:t>用户角色、权限信息管理</w:t>
            </w:r>
          </w:p>
        </w:tc>
      </w:tr>
      <w:tr>
        <w:trPr>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4"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4"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4"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w:t>
            </w:r>
            <w:r>
              <w:rPr>
                <w:rFonts w:hint="eastAsia" w:ascii="宋体" w:hAnsi="宋体" w:eastAsia="宋体"/>
                <w:color w:val="auto"/>
                <w:szCs w:val="21"/>
                <w:lang w:val="en-US" w:eastAsia="zh-Hans"/>
              </w:rPr>
              <w:t>管理员</w:t>
            </w:r>
            <w:r>
              <w:rPr>
                <w:rFonts w:hint="eastAsia" w:ascii="宋体" w:hAnsi="宋体" w:eastAsia="宋体"/>
                <w:color w:val="auto"/>
                <w:szCs w:val="21"/>
              </w:rPr>
              <w:t>用户角色</w:t>
            </w:r>
          </w:p>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管理员</w:t>
            </w:r>
            <w:r>
              <w:rPr>
                <w:rFonts w:hint="eastAsia" w:ascii="宋体" w:hAnsi="宋体" w:eastAsia="宋体"/>
                <w:color w:val="auto"/>
                <w:szCs w:val="21"/>
              </w:rPr>
              <w:t>用户角色增、删、改、权限赋予功能</w:t>
            </w:r>
          </w:p>
          <w:p>
            <w:pPr>
              <w:widowControl/>
              <w:suppressAutoHyphens w:val="0"/>
              <w:spacing w:line="252" w:lineRule="auto"/>
              <w:rPr>
                <w:rFonts w:hint="eastAsia" w:ascii="宋体" w:hAnsi="宋体" w:eastAsia="宋体"/>
                <w:color w:val="auto"/>
                <w:szCs w:val="21"/>
              </w:rPr>
            </w:pPr>
            <w:r>
              <w:rPr>
                <w:rFonts w:hint="default" w:ascii="宋体" w:hAnsi="宋体" w:eastAsia="宋体"/>
                <w:color w:val="auto"/>
                <w:szCs w:val="21"/>
              </w:rPr>
              <w:t xml:space="preserve">3- </w:t>
            </w:r>
            <w:r>
              <w:rPr>
                <w:rFonts w:hint="eastAsia" w:ascii="宋体" w:hAnsi="宋体" w:eastAsia="宋体"/>
                <w:color w:val="auto"/>
                <w:szCs w:val="21"/>
                <w:lang w:val="en-US" w:eastAsia="zh-Hans"/>
              </w:rPr>
              <w:t>管理员用户角色管理企业微信（二期）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4"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4"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4"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4"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操作按钮：新增</w:t>
            </w:r>
            <w:r>
              <w:rPr>
                <w:rFonts w:hint="eastAsia" w:ascii="宋体" w:hAnsi="宋体" w:eastAsia="宋体" w:cs="Arial"/>
                <w:color w:val="auto"/>
                <w:lang w:eastAsia="zh-Hans"/>
              </w:rPr>
              <w:t>、</w:t>
            </w:r>
            <w:r>
              <w:rPr>
                <w:rFonts w:hint="eastAsia" w:ascii="宋体" w:hAnsi="宋体" w:eastAsia="宋体" w:cs="Arial"/>
                <w:color w:val="auto"/>
                <w:lang w:val="en-US" w:eastAsia="zh-Hans"/>
              </w:rPr>
              <w:t>修改</w:t>
            </w:r>
            <w:r>
              <w:rPr>
                <w:rFonts w:hint="eastAsia" w:ascii="宋体" w:hAnsi="宋体" w:eastAsia="宋体" w:cs="Arial"/>
                <w:color w:val="auto"/>
              </w:rPr>
              <w:t>、删除</w:t>
            </w:r>
            <w:r>
              <w:rPr>
                <w:rFonts w:hint="eastAsia" w:ascii="宋体" w:hAnsi="宋体" w:eastAsia="宋体" w:cs="Arial"/>
                <w:color w:val="auto"/>
                <w:lang w:eastAsia="zh-Hans"/>
              </w:rPr>
              <w:t>、</w:t>
            </w:r>
            <w:r>
              <w:rPr>
                <w:rFonts w:hint="eastAsia" w:ascii="宋体" w:hAnsi="宋体" w:eastAsia="宋体" w:cs="Arial"/>
                <w:color w:val="auto"/>
                <w:lang w:val="en-US" w:eastAsia="zh-Hans"/>
              </w:rPr>
              <w:t>系统授权、下载管理</w:t>
            </w:r>
          </w:p>
        </w:tc>
      </w:tr>
      <w:tr>
        <w:trPr>
          <w:trHeight w:val="105" w:hRule="atLeast"/>
          <w:jc w:val="center"/>
        </w:trPr>
        <w:tc>
          <w:tcPr>
            <w:tcW w:w="237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4"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系统权限明细如下：</w:t>
            </w:r>
          </w:p>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1- </w:t>
            </w:r>
            <w:r>
              <w:rPr>
                <w:rFonts w:hint="eastAsia" w:ascii="宋体" w:hAnsi="宋体" w:eastAsia="宋体" w:cs="Arial"/>
                <w:color w:val="auto"/>
                <w:lang w:val="en-US" w:eastAsia="zh-Hans"/>
              </w:rPr>
              <w:t>首页学情分析：不同的角色需要分配不同的筛选条件</w:t>
            </w:r>
          </w:p>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2- </w:t>
            </w:r>
            <w:r>
              <w:rPr>
                <w:rFonts w:hint="eastAsia" w:ascii="宋体" w:hAnsi="宋体" w:eastAsia="宋体" w:cs="Arial"/>
                <w:color w:val="auto"/>
                <w:lang w:val="en-US" w:eastAsia="zh-Hans"/>
              </w:rPr>
              <w:t>题库管理：题库、题型、标签、试题的增删改查，题库的上传，题型的音频管理，试题的批量打标签</w:t>
            </w:r>
          </w:p>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3- </w:t>
            </w:r>
            <w:r>
              <w:rPr>
                <w:rFonts w:hint="eastAsia" w:ascii="宋体" w:hAnsi="宋体" w:eastAsia="宋体" w:cs="Arial"/>
                <w:color w:val="auto"/>
                <w:lang w:val="en-US" w:eastAsia="zh-Hans"/>
              </w:rPr>
              <w:t>组卷管理：已组卷列表、自动组卷、手动组卷、错题组卷、生成答题卡、音频下载、试卷类型的增删改查、成绩录入</w:t>
            </w:r>
          </w:p>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4- </w:t>
            </w:r>
            <w:r>
              <w:rPr>
                <w:rFonts w:hint="eastAsia" w:ascii="宋体" w:hAnsi="宋体" w:eastAsia="宋体" w:cs="Arial"/>
                <w:color w:val="auto"/>
                <w:lang w:val="en-US" w:eastAsia="zh-Hans"/>
              </w:rPr>
              <w:t>阅卷管理：已阅卷列表、批阅答题卡、批量批阅、错题列表、主观题录入</w:t>
            </w:r>
          </w:p>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5- </w:t>
            </w:r>
            <w:r>
              <w:rPr>
                <w:rFonts w:hint="eastAsia" w:ascii="宋体" w:hAnsi="宋体" w:eastAsia="宋体" w:cs="Arial"/>
                <w:color w:val="auto"/>
                <w:lang w:val="en-US" w:eastAsia="zh-Hans"/>
              </w:rPr>
              <w:t>学校管理：学校、班级、教师、学生的增删改查</w:t>
            </w:r>
          </w:p>
          <w:p>
            <w:pPr>
              <w:widowControl/>
              <w:spacing w:line="252" w:lineRule="auto"/>
              <w:rPr>
                <w:ins w:id="0" w:author="戴晓星" w:date="2022-03-19T15:43:41Z"/>
                <w:rFonts w:hint="eastAsia" w:ascii="宋体" w:hAnsi="宋体" w:eastAsia="宋体" w:cs="Arial"/>
                <w:color w:val="auto"/>
                <w:lang w:val="en-US" w:eastAsia="zh-Hans"/>
              </w:rPr>
            </w:pPr>
            <w:r>
              <w:rPr>
                <w:rFonts w:hint="default" w:ascii="宋体" w:hAnsi="宋体" w:eastAsia="宋体" w:cs="Arial"/>
                <w:color w:val="auto"/>
                <w:lang w:eastAsia="zh-Hans"/>
              </w:rPr>
              <w:t xml:space="preserve">6- </w:t>
            </w:r>
            <w:r>
              <w:rPr>
                <w:rFonts w:hint="eastAsia" w:ascii="宋体" w:hAnsi="宋体" w:eastAsia="宋体" w:cs="Arial"/>
                <w:color w:val="auto"/>
                <w:lang w:val="en-US" w:eastAsia="zh-Hans"/>
              </w:rPr>
              <w:t>权限管理：角色以及管理员的增删改查，系统权限和内容权限设置</w:t>
            </w:r>
          </w:p>
          <w:p>
            <w:pPr>
              <w:widowControl/>
              <w:spacing w:line="252" w:lineRule="auto"/>
              <w:rPr>
                <w:rFonts w:hint="eastAsia" w:ascii="宋体" w:hAnsi="宋体" w:eastAsia="宋体" w:cs="Arial"/>
                <w:color w:val="auto"/>
                <w:lang w:val="en-US" w:eastAsia="zh-CN"/>
              </w:rPr>
            </w:pPr>
            <w:r>
              <w:rPr>
                <w:rFonts w:hint="eastAsia" w:ascii="宋体" w:hAnsi="宋体" w:eastAsia="宋体" w:cs="Arial"/>
                <w:color w:val="auto"/>
                <w:lang w:val="en-US" w:eastAsia="zh-CN"/>
              </w:rPr>
              <w:t>7-系统权限针对</w:t>
            </w:r>
            <w:r>
              <w:rPr>
                <w:rFonts w:hint="eastAsia" w:ascii="宋体" w:hAnsi="宋体" w:eastAsia="宋体" w:cs="Arial"/>
                <w:color w:val="auto"/>
                <w:lang w:val="en-US" w:eastAsia="zh-Hans"/>
              </w:rPr>
              <w:t>角色</w:t>
            </w:r>
            <w:r>
              <w:rPr>
                <w:rFonts w:hint="eastAsia" w:ascii="宋体" w:hAnsi="宋体" w:eastAsia="宋体" w:cs="Arial"/>
                <w:color w:val="auto"/>
                <w:lang w:val="en-US" w:eastAsia="zh-CN"/>
              </w:rPr>
              <w:t>,内容权限针对用户</w:t>
            </w:r>
          </w:p>
          <w:p>
            <w:pPr>
              <w:widowControl/>
              <w:spacing w:line="252" w:lineRule="auto"/>
              <w:rPr>
                <w:rFonts w:hint="default" w:ascii="宋体" w:hAnsi="宋体" w:eastAsia="宋体" w:cs="Arial"/>
                <w:color w:val="auto"/>
                <w:lang w:eastAsia="zh-CN"/>
              </w:rPr>
            </w:pPr>
            <w:r>
              <w:rPr>
                <w:rFonts w:hint="default" w:ascii="宋体" w:hAnsi="宋体" w:eastAsia="宋体" w:cs="Arial"/>
                <w:color w:val="auto"/>
                <w:lang w:eastAsia="zh-CN"/>
              </w:rPr>
              <w:t>8-</w:t>
            </w:r>
            <w:r>
              <w:rPr>
                <w:rFonts w:hint="eastAsia" w:ascii="宋体" w:hAnsi="宋体" w:eastAsia="宋体" w:cs="Arial"/>
                <w:color w:val="auto"/>
                <w:lang w:val="en-US" w:eastAsia="zh-Hans"/>
              </w:rPr>
              <w:t>进度管理，教研组维护各个教师的班级教学进度，教师下载内容根据班级教学进度而定</w:t>
            </w:r>
          </w:p>
          <w:p>
            <w:pPr>
              <w:widowControl/>
              <w:spacing w:line="252" w:lineRule="auto"/>
              <w:rPr>
                <w:ins w:id="1" w:author="戴晓星" w:date="2022-03-19T16:01:44Z"/>
                <w:rFonts w:hint="eastAsia" w:ascii="宋体" w:hAnsi="宋体" w:eastAsia="宋体" w:cs="Arial"/>
                <w:color w:val="auto"/>
                <w:lang w:val="en-US" w:eastAsia="zh-Hans"/>
              </w:rPr>
            </w:pPr>
          </w:p>
          <w:p>
            <w:pPr>
              <w:widowControl/>
              <w:spacing w:line="252" w:lineRule="auto"/>
              <w:rPr>
                <w:ins w:id="2" w:author="戴晓星" w:date="2022-03-19T16:01:44Z"/>
                <w:rFonts w:hint="eastAsia" w:ascii="宋体" w:hAnsi="宋体" w:eastAsia="宋体" w:cs="Arial"/>
                <w:color w:val="auto"/>
                <w:lang w:val="en-US" w:eastAsia="zh-Hans"/>
              </w:rPr>
            </w:pPr>
          </w:p>
          <w:p>
            <w:pPr>
              <w:widowControl/>
              <w:spacing w:line="252" w:lineRule="auto"/>
              <w:rPr>
                <w:ins w:id="3" w:author="戴晓星" w:date="2022-03-19T16:01:44Z"/>
                <w:rFonts w:hint="eastAsia" w:ascii="宋体" w:hAnsi="宋体" w:eastAsia="宋体" w:cs="Arial"/>
                <w:color w:val="auto"/>
                <w:lang w:val="en-US" w:eastAsia="zh-Hans"/>
              </w:rPr>
            </w:pPr>
          </w:p>
          <w:p>
            <w:pPr>
              <w:widowControl/>
              <w:spacing w:line="252" w:lineRule="auto"/>
              <w:rPr>
                <w:ins w:id="4" w:author="戴晓星" w:date="2022-03-19T16:01:44Z"/>
                <w:rFonts w:hint="eastAsia" w:ascii="宋体" w:hAnsi="宋体" w:eastAsia="宋体" w:cs="Arial"/>
                <w:color w:val="auto"/>
                <w:lang w:val="en-US" w:eastAsia="zh-Hans"/>
              </w:rPr>
            </w:pPr>
          </w:p>
          <w:p>
            <w:pPr>
              <w:widowControl/>
              <w:spacing w:line="252" w:lineRule="auto"/>
              <w:rPr>
                <w:ins w:id="5" w:author="戴晓星" w:date="2022-03-19T16:01:45Z"/>
                <w:rFonts w:hint="eastAsia" w:ascii="宋体" w:hAnsi="宋体" w:eastAsia="宋体" w:cs="Arial"/>
                <w:color w:val="auto"/>
                <w:lang w:val="en-US" w:eastAsia="zh-Hans"/>
              </w:rPr>
            </w:pPr>
          </w:p>
          <w:p>
            <w:pPr>
              <w:widowControl/>
              <w:spacing w:line="252" w:lineRule="auto"/>
              <w:rPr>
                <w:ins w:id="6" w:author="戴晓星" w:date="2022-03-19T16:01:45Z"/>
                <w:rFonts w:hint="eastAsia" w:ascii="宋体" w:hAnsi="宋体" w:eastAsia="宋体" w:cs="Arial"/>
                <w:color w:val="auto"/>
                <w:lang w:val="en-US" w:eastAsia="zh-Hans"/>
              </w:rPr>
            </w:pPr>
          </w:p>
          <w:p>
            <w:pPr>
              <w:widowControl/>
              <w:spacing w:line="252" w:lineRule="auto"/>
              <w:rPr>
                <w:ins w:id="7" w:author="戴晓星" w:date="2022-03-19T16:01:50Z"/>
                <w:color w:val="auto"/>
              </w:rPr>
            </w:pPr>
            <w:ins w:id="8" w:author="戴晓星" w:date="2022-03-19T16:01:46Z">
              <w:r>
                <w:rPr>
                  <w:color w:val="auto"/>
                </w:rPr>
                <w:drawing>
                  <wp:inline distT="0" distB="0" distL="114300" distR="114300">
                    <wp:extent cx="4714875" cy="6763385"/>
                    <wp:effectExtent l="0" t="0" r="952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14875" cy="6763385"/>
                            </a:xfrm>
                            <a:prstGeom prst="rect">
                              <a:avLst/>
                            </a:prstGeom>
                            <a:noFill/>
                            <a:ln>
                              <a:noFill/>
                            </a:ln>
                          </pic:spPr>
                        </pic:pic>
                      </a:graphicData>
                    </a:graphic>
                  </wp:inline>
                </w:drawing>
              </w:r>
            </w:ins>
          </w:p>
          <w:p>
            <w:pPr>
              <w:widowControl/>
              <w:spacing w:line="252" w:lineRule="auto"/>
              <w:rPr>
                <w:ins w:id="10" w:author="戴晓星" w:date="2022-03-19T16:01:50Z"/>
                <w:color w:val="auto"/>
              </w:rPr>
            </w:pPr>
            <w:ins w:id="11" w:author="戴晓星" w:date="2022-03-19T16:02:17Z">
              <w:r>
                <w:rPr>
                  <w:color w:val="auto"/>
                </w:rPr>
                <w:drawing>
                  <wp:inline distT="0" distB="0" distL="114300" distR="114300">
                    <wp:extent cx="4731385" cy="2469515"/>
                    <wp:effectExtent l="0" t="0" r="1206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31385" cy="2469515"/>
                            </a:xfrm>
                            <a:prstGeom prst="rect">
                              <a:avLst/>
                            </a:prstGeom>
                            <a:noFill/>
                            <a:ln>
                              <a:noFill/>
                            </a:ln>
                          </pic:spPr>
                        </pic:pic>
                      </a:graphicData>
                    </a:graphic>
                  </wp:inline>
                </w:drawing>
              </w:r>
            </w:ins>
          </w:p>
          <w:p>
            <w:pPr>
              <w:widowControl/>
              <w:spacing w:line="252" w:lineRule="auto"/>
              <w:rPr>
                <w:ins w:id="13" w:author="戴晓星" w:date="2022-03-19T16:01:50Z"/>
                <w:color w:val="auto"/>
              </w:rPr>
            </w:pPr>
          </w:p>
          <w:p>
            <w:pPr>
              <w:widowControl/>
              <w:spacing w:line="252" w:lineRule="auto"/>
              <w:rPr>
                <w:rFonts w:hint="eastAsia"/>
                <w:color w:val="auto"/>
                <w:lang w:val="en-US" w:eastAsia="zh-Hans"/>
              </w:rPr>
            </w:pPr>
          </w:p>
        </w:tc>
      </w:tr>
    </w:tbl>
    <w:p>
      <w:pPr>
        <w:pStyle w:val="4"/>
        <w:numPr>
          <w:ilvl w:val="0"/>
          <w:numId w:val="0"/>
        </w:numPr>
        <w:outlineLvl w:val="9"/>
        <w:rPr>
          <w:rFonts w:hint="eastAsia" w:ascii="宋体" w:hAnsi="宋体" w:eastAsia="宋体"/>
          <w:b w:val="0"/>
          <w:color w:val="auto"/>
          <w:lang w:val="en-US" w:eastAsia="zh-Hans"/>
        </w:rPr>
      </w:pPr>
      <w:bookmarkStart w:id="82" w:name="_Toc1132958554_WPSOffice_Level2"/>
      <w:bookmarkStart w:id="83" w:name="_Toc1438438166_WPSOffice_Level2"/>
      <w:r>
        <w:rPr>
          <w:rFonts w:hint="default" w:ascii="宋体" w:hAnsi="宋体" w:eastAsia="宋体"/>
          <w:b w:val="0"/>
          <w:color w:val="auto"/>
          <w:lang w:eastAsia="zh-CN"/>
        </w:rPr>
        <w:t xml:space="preserve">3.3 </w:t>
      </w:r>
      <w:r>
        <w:rPr>
          <w:rFonts w:hint="eastAsia" w:ascii="宋体" w:hAnsi="宋体" w:eastAsia="宋体"/>
          <w:b w:val="0"/>
          <w:color w:val="auto"/>
          <w:lang w:val="en-US" w:eastAsia="zh-Hans"/>
        </w:rPr>
        <w:t>题库管理</w:t>
      </w:r>
      <w:bookmarkEnd w:id="82"/>
      <w:bookmarkEnd w:id="83"/>
    </w:p>
    <w:p>
      <w:pPr>
        <w:rPr>
          <w:rFonts w:hint="eastAsia"/>
          <w:color w:val="auto"/>
          <w:lang w:val="en-US" w:eastAsia="zh-Hans"/>
        </w:rPr>
      </w:pPr>
    </w:p>
    <w:p>
      <w:pPr>
        <w:pStyle w:val="4"/>
        <w:numPr>
          <w:ilvl w:val="0"/>
          <w:numId w:val="0"/>
        </w:numPr>
        <w:outlineLvl w:val="9"/>
        <w:rPr>
          <w:rFonts w:hint="eastAsia" w:ascii="宋体" w:hAnsi="宋体" w:eastAsia="宋体"/>
          <w:b w:val="0"/>
          <w:color w:val="auto"/>
          <w:lang w:val="en-US" w:eastAsia="zh-Hans"/>
        </w:rPr>
      </w:pPr>
      <w:bookmarkStart w:id="84" w:name="_Toc2044402776_WPSOffice_Level3"/>
      <w:bookmarkStart w:id="85" w:name="_Toc1606841683_WPSOffice_Level3"/>
      <w:r>
        <w:rPr>
          <w:rFonts w:hint="default" w:ascii="宋体" w:hAnsi="宋体" w:eastAsia="宋体"/>
          <w:b w:val="0"/>
          <w:color w:val="auto"/>
          <w:lang w:eastAsia="zh-CN"/>
        </w:rPr>
        <w:t xml:space="preserve">3.3.1 </w:t>
      </w:r>
      <w:r>
        <w:rPr>
          <w:rFonts w:hint="eastAsia" w:ascii="宋体" w:hAnsi="宋体" w:eastAsia="宋体"/>
          <w:b w:val="0"/>
          <w:color w:val="auto"/>
          <w:lang w:val="en-US" w:eastAsia="zh-Hans"/>
        </w:rPr>
        <w:t>题库管理</w:t>
      </w:r>
      <w:bookmarkEnd w:id="84"/>
      <w:bookmarkEnd w:id="85"/>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题库</w:t>
            </w:r>
            <w:r>
              <w:rPr>
                <w:rFonts w:hint="eastAsia" w:ascii="宋体" w:hAnsi="宋体"/>
                <w:b/>
                <w:color w:val="auto"/>
                <w:sz w:val="24"/>
                <w:szCs w:val="24"/>
                <w:lang w:val="en-US" w:eastAsia="zh-CN"/>
              </w:rPr>
              <w:t>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试题题库管理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列表显示所有</w:t>
            </w:r>
            <w:r>
              <w:rPr>
                <w:rFonts w:hint="eastAsia" w:ascii="宋体" w:hAnsi="宋体" w:eastAsia="宋体"/>
                <w:color w:val="auto"/>
                <w:szCs w:val="21"/>
                <w:lang w:val="en-US" w:eastAsia="zh-Hans"/>
              </w:rPr>
              <w:t>题题库</w:t>
            </w:r>
          </w:p>
          <w:p>
            <w:pPr>
              <w:widowControl/>
              <w:suppressAutoHyphens w:val="0"/>
              <w:spacing w:line="252" w:lineRule="auto"/>
              <w:rPr>
                <w:rFonts w:ascii="宋体" w:hAnsi="宋体" w:eastAsia="宋体"/>
                <w:color w:val="auto"/>
                <w:szCs w:val="21"/>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题型操作（查询、新增、修改、删除、上传、按标签上传）</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操作按钮：新增</w:t>
            </w:r>
            <w:r>
              <w:rPr>
                <w:rFonts w:hint="eastAsia" w:ascii="宋体" w:hAnsi="宋体" w:eastAsia="宋体" w:cs="Arial"/>
                <w:color w:val="auto"/>
                <w:lang w:eastAsia="zh-Hans"/>
              </w:rPr>
              <w:t>、</w:t>
            </w:r>
            <w:r>
              <w:rPr>
                <w:rFonts w:hint="eastAsia" w:ascii="宋体" w:hAnsi="宋体" w:eastAsia="宋体" w:cs="Arial"/>
                <w:color w:val="auto"/>
                <w:lang w:val="en-US" w:eastAsia="zh-Hans"/>
              </w:rPr>
              <w:t>修改</w:t>
            </w:r>
            <w:r>
              <w:rPr>
                <w:rFonts w:hint="eastAsia" w:ascii="宋体" w:hAnsi="宋体" w:eastAsia="宋体" w:cs="Arial"/>
                <w:color w:val="auto"/>
              </w:rPr>
              <w:t>、删除</w:t>
            </w:r>
            <w:r>
              <w:rPr>
                <w:rFonts w:hint="eastAsia" w:ascii="宋体" w:hAnsi="宋体" w:eastAsia="宋体" w:cs="Arial"/>
                <w:color w:val="auto"/>
                <w:lang w:eastAsia="zh-Hans"/>
              </w:rPr>
              <w:t>、</w:t>
            </w:r>
            <w:r>
              <w:rPr>
                <w:rFonts w:hint="eastAsia" w:ascii="宋体" w:hAnsi="宋体" w:eastAsia="宋体" w:cs="Arial"/>
                <w:color w:val="auto"/>
                <w:lang w:val="en-US" w:eastAsia="zh-Hans"/>
              </w:rPr>
              <w:t>查询、上传、按标签上传</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p>
        </w:tc>
      </w:tr>
    </w:tbl>
    <w:p>
      <w:pPr>
        <w:pStyle w:val="4"/>
        <w:numPr>
          <w:ilvl w:val="0"/>
          <w:numId w:val="0"/>
        </w:numPr>
        <w:outlineLvl w:val="9"/>
        <w:rPr>
          <w:rFonts w:hint="eastAsia" w:ascii="宋体" w:hAnsi="宋体" w:eastAsia="宋体"/>
          <w:b w:val="0"/>
          <w:color w:val="auto"/>
          <w:lang w:val="en-US" w:eastAsia="zh-Hans"/>
        </w:rPr>
      </w:pPr>
      <w:bookmarkStart w:id="86" w:name="_Toc539104232_WPSOffice_Level3"/>
      <w:r>
        <w:rPr>
          <w:rFonts w:hint="default" w:ascii="宋体" w:hAnsi="宋体" w:eastAsia="宋体"/>
          <w:b w:val="0"/>
          <w:color w:val="auto"/>
          <w:lang w:eastAsia="zh-CN"/>
        </w:rPr>
        <w:t xml:space="preserve">3.3.2 </w:t>
      </w:r>
      <w:r>
        <w:rPr>
          <w:rFonts w:hint="eastAsia" w:ascii="宋体" w:hAnsi="宋体" w:eastAsia="宋体"/>
          <w:b w:val="0"/>
          <w:color w:val="auto"/>
          <w:lang w:val="en-US" w:eastAsia="zh-Hans"/>
        </w:rPr>
        <w:t>题型管理</w:t>
      </w:r>
      <w:bookmarkEnd w:id="86"/>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题型</w:t>
            </w:r>
            <w:r>
              <w:rPr>
                <w:rFonts w:hint="eastAsia" w:ascii="宋体" w:hAnsi="宋体"/>
                <w:b/>
                <w:color w:val="auto"/>
                <w:sz w:val="24"/>
                <w:szCs w:val="24"/>
                <w:lang w:val="en-US" w:eastAsia="zh-CN"/>
              </w:rPr>
              <w:t>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试题题型管理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列表显示所有</w:t>
            </w:r>
            <w:r>
              <w:rPr>
                <w:rFonts w:hint="eastAsia" w:ascii="宋体" w:hAnsi="宋体" w:eastAsia="宋体"/>
                <w:color w:val="auto"/>
                <w:szCs w:val="21"/>
                <w:lang w:val="en-US" w:eastAsia="zh-Hans"/>
              </w:rPr>
              <w:t>题型</w:t>
            </w:r>
          </w:p>
          <w:p>
            <w:pPr>
              <w:widowControl/>
              <w:suppressAutoHyphens w:val="0"/>
              <w:spacing w:line="252" w:lineRule="auto"/>
              <w:rPr>
                <w:rFonts w:ascii="宋体" w:hAnsi="宋体" w:eastAsia="宋体"/>
                <w:color w:val="auto"/>
                <w:szCs w:val="21"/>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题型操作（查询、新增、修改、删除、音频间隔设置）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操作按钮：新增</w:t>
            </w:r>
            <w:r>
              <w:rPr>
                <w:rFonts w:hint="eastAsia" w:ascii="宋体" w:hAnsi="宋体" w:eastAsia="宋体" w:cs="Arial"/>
                <w:color w:val="auto"/>
                <w:lang w:eastAsia="zh-Hans"/>
              </w:rPr>
              <w:t>、</w:t>
            </w:r>
            <w:r>
              <w:rPr>
                <w:rFonts w:hint="eastAsia" w:ascii="宋体" w:hAnsi="宋体" w:eastAsia="宋体" w:cs="Arial"/>
                <w:color w:val="auto"/>
                <w:lang w:val="en-US" w:eastAsia="zh-Hans"/>
              </w:rPr>
              <w:t>修改</w:t>
            </w:r>
            <w:r>
              <w:rPr>
                <w:rFonts w:hint="eastAsia" w:ascii="宋体" w:hAnsi="宋体" w:eastAsia="宋体" w:cs="Arial"/>
                <w:color w:val="auto"/>
              </w:rPr>
              <w:t>、删除</w:t>
            </w:r>
            <w:r>
              <w:rPr>
                <w:rFonts w:hint="eastAsia" w:ascii="宋体" w:hAnsi="宋体" w:eastAsia="宋体" w:cs="Arial"/>
                <w:color w:val="auto"/>
                <w:lang w:eastAsia="zh-Hans"/>
              </w:rPr>
              <w:t>、</w:t>
            </w:r>
            <w:r>
              <w:rPr>
                <w:rFonts w:hint="eastAsia" w:ascii="宋体" w:hAnsi="宋体" w:eastAsia="宋体" w:cs="Arial"/>
                <w:color w:val="auto"/>
                <w:lang w:val="en-US" w:eastAsia="zh-Hans"/>
              </w:rPr>
              <w:t>查询</w:t>
            </w:r>
            <w:r>
              <w:rPr>
                <w:rFonts w:hint="eastAsia" w:ascii="宋体" w:hAnsi="宋体" w:eastAsia="宋体"/>
                <w:color w:val="auto"/>
                <w:szCs w:val="21"/>
                <w:lang w:val="en-US" w:eastAsia="zh-Hans"/>
              </w:rPr>
              <w:t>、音频间隔设置</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ins w:id="14" w:author="戴晓星" w:date="2022-03-19T15:44:47Z"/>
                <w:rFonts w:hint="eastAsia" w:ascii="宋体" w:hAnsi="宋体" w:eastAsia="宋体" w:cs="Arial"/>
                <w:color w:val="auto"/>
                <w:lang w:val="en-US" w:eastAsia="zh-Hans"/>
              </w:rPr>
            </w:pPr>
            <w:r>
              <w:rPr>
                <w:rFonts w:hint="eastAsia" w:ascii="宋体" w:hAnsi="宋体" w:eastAsia="宋体" w:cs="Arial"/>
                <w:color w:val="auto"/>
                <w:lang w:val="en-US" w:eastAsia="zh-Hans"/>
              </w:rPr>
              <w:t>试题题型需要先于试题内容设置；题型需要有题头字段，内容是试卷中每种题型的介绍；音频间隔设置为听力题音频自动生成时每题的音频之间的间隔</w:t>
            </w:r>
          </w:p>
          <w:p>
            <w:pPr>
              <w:widowControl/>
              <w:spacing w:line="252" w:lineRule="auto"/>
              <w:rPr>
                <w:rFonts w:hint="default" w:ascii="宋体" w:hAnsi="宋体" w:eastAsia="宋体" w:cs="Arial"/>
                <w:color w:val="auto"/>
                <w:lang w:val="en-US" w:eastAsia="zh-CN"/>
              </w:rPr>
            </w:pPr>
            <w:r>
              <w:rPr>
                <w:rFonts w:hint="eastAsia" w:ascii="宋体" w:hAnsi="宋体" w:eastAsia="宋体" w:cs="Arial"/>
                <w:color w:val="auto"/>
                <w:lang w:val="en-US" w:eastAsia="zh-CN"/>
              </w:rPr>
              <w:t>有一个专门设置听力时间间隔的位置，该权限在权限管理中设置</w:t>
            </w:r>
          </w:p>
          <w:p>
            <w:pPr>
              <w:widowControl/>
              <w:spacing w:line="252" w:lineRule="auto"/>
              <w:rPr>
                <w:rFonts w:hint="eastAsia" w:ascii="宋体" w:hAnsi="宋体" w:eastAsia="宋体" w:cs="Arial"/>
                <w:color w:val="auto"/>
                <w:lang w:val="en-US" w:eastAsia="zh-CN"/>
              </w:rPr>
            </w:pPr>
            <w:r>
              <w:rPr>
                <w:rFonts w:hint="eastAsia" w:ascii="宋体" w:hAnsi="宋体" w:eastAsia="宋体" w:cs="Arial"/>
                <w:color w:val="auto"/>
                <w:lang w:val="en-US" w:eastAsia="zh-CN"/>
              </w:rPr>
              <w:t>预先录入单选题，多选题，判断题，听力题（单选题，多选题，判断题，音频与试题之间可能是1对1，也可能是1对多关系），填空题，阅读题（一篇文章对应多个试题），问答题，作文</w:t>
            </w:r>
          </w:p>
          <w:p>
            <w:pPr>
              <w:widowControl/>
              <w:spacing w:line="252" w:lineRule="auto"/>
              <w:rPr>
                <w:rFonts w:hint="eastAsia" w:ascii="宋体" w:hAnsi="宋体" w:eastAsia="宋体" w:cs="Arial"/>
                <w:color w:val="auto"/>
                <w:lang w:val="en-US" w:eastAsia="zh-CN"/>
              </w:rPr>
            </w:pPr>
            <w:r>
              <w:rPr>
                <w:rFonts w:hint="eastAsia" w:ascii="宋体" w:hAnsi="宋体" w:eastAsia="宋体" w:cs="Arial"/>
                <w:color w:val="auto"/>
                <w:lang w:val="en-US" w:eastAsia="zh-CN"/>
              </w:rPr>
              <w:t>题型管理要能支持并兼容目前题库中所有题目,这块需要在系统中预选设置</w:t>
            </w:r>
          </w:p>
          <w:p>
            <w:pPr>
              <w:widowControl/>
              <w:spacing w:line="252" w:lineRule="auto"/>
              <w:rPr>
                <w:rFonts w:hint="default" w:ascii="宋体" w:hAnsi="宋体" w:eastAsia="宋体" w:cs="Arial"/>
                <w:color w:val="auto"/>
                <w:lang w:val="en-US" w:eastAsia="zh-CN"/>
              </w:rPr>
            </w:pPr>
            <w:r>
              <w:rPr>
                <w:rFonts w:hint="eastAsia" w:ascii="宋体" w:hAnsi="宋体" w:eastAsia="宋体" w:cs="Arial"/>
                <w:color w:val="auto"/>
                <w:lang w:val="en-US" w:eastAsia="zh-Hans"/>
              </w:rPr>
              <w:t>PS：题型分为基础题型和进阶题型两类，基础题型有单选题、多选题、填空题、问答题，进阶题型有听力题、阅读理解，进阶题型</w:t>
            </w:r>
            <w:r>
              <w:rPr>
                <w:rFonts w:hint="eastAsia" w:ascii="宋体" w:hAnsi="宋体" w:eastAsia="宋体" w:cs="Arial"/>
                <w:color w:val="auto"/>
                <w:lang w:val="en-US" w:eastAsia="zh-CN"/>
              </w:rPr>
              <w:t>可能</w:t>
            </w:r>
            <w:r>
              <w:rPr>
                <w:rFonts w:hint="eastAsia" w:ascii="宋体" w:hAnsi="宋体" w:eastAsia="宋体" w:cs="Arial"/>
                <w:color w:val="auto"/>
                <w:lang w:val="en-US" w:eastAsia="zh-Hans"/>
              </w:rPr>
              <w:t>是由一个或多个基础题型组成一组题</w:t>
            </w:r>
            <w:r>
              <w:rPr>
                <w:rFonts w:hint="eastAsia" w:ascii="宋体" w:hAnsi="宋体" w:eastAsia="宋体" w:cs="Arial"/>
                <w:color w:val="auto"/>
                <w:lang w:val="en-US" w:eastAsia="zh-CN"/>
              </w:rPr>
              <w:t>；也有可能是一个基础题</w:t>
            </w:r>
          </w:p>
        </w:tc>
      </w:tr>
    </w:tbl>
    <w:p>
      <w:pPr>
        <w:pStyle w:val="4"/>
        <w:numPr>
          <w:ilvl w:val="0"/>
          <w:numId w:val="0"/>
        </w:numPr>
        <w:outlineLvl w:val="9"/>
        <w:rPr>
          <w:rFonts w:hint="eastAsia" w:ascii="宋体" w:hAnsi="宋体" w:eastAsia="宋体"/>
          <w:b w:val="0"/>
          <w:color w:val="auto"/>
          <w:lang w:val="en-US" w:eastAsia="zh-Hans"/>
        </w:rPr>
      </w:pPr>
      <w:bookmarkStart w:id="87" w:name="_Toc491320531_WPSOffice_Level3"/>
      <w:bookmarkStart w:id="88" w:name="_Toc1581305156_WPSOffice_Level3"/>
      <w:r>
        <w:rPr>
          <w:rFonts w:hint="default" w:ascii="宋体" w:hAnsi="宋体" w:eastAsia="宋体"/>
          <w:b w:val="0"/>
          <w:color w:val="auto"/>
          <w:lang w:eastAsia="zh-CN"/>
        </w:rPr>
        <w:t xml:space="preserve">3.3.3 </w:t>
      </w:r>
      <w:r>
        <w:rPr>
          <w:rFonts w:hint="eastAsia" w:ascii="宋体" w:hAnsi="宋体" w:eastAsia="宋体"/>
          <w:b w:val="0"/>
          <w:color w:val="auto"/>
          <w:lang w:val="en-US" w:eastAsia="zh-Hans"/>
        </w:rPr>
        <w:t>标签管理</w:t>
      </w:r>
      <w:bookmarkEnd w:id="87"/>
      <w:bookmarkEnd w:id="88"/>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标签</w:t>
            </w:r>
            <w:r>
              <w:rPr>
                <w:rFonts w:hint="eastAsia" w:ascii="宋体" w:hAnsi="宋体"/>
                <w:b/>
                <w:color w:val="auto"/>
                <w:sz w:val="24"/>
                <w:szCs w:val="24"/>
                <w:lang w:val="en-US" w:eastAsia="zh-CN"/>
              </w:rPr>
              <w:t>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试题标签管理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w:t>
            </w:r>
            <w:r>
              <w:rPr>
                <w:rFonts w:hint="eastAsia" w:ascii="宋体" w:hAnsi="宋体" w:eastAsia="宋体"/>
                <w:color w:val="auto"/>
                <w:szCs w:val="21"/>
                <w:lang w:val="en-US" w:eastAsia="zh-Hans"/>
              </w:rPr>
              <w:t>所有标签</w:t>
            </w:r>
          </w:p>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标签</w:t>
            </w:r>
            <w:r>
              <w:rPr>
                <w:rFonts w:hint="eastAsia" w:ascii="宋体" w:hAnsi="宋体" w:eastAsia="宋体"/>
                <w:color w:val="auto"/>
                <w:szCs w:val="21"/>
              </w:rPr>
              <w:t>增、删、改、</w:t>
            </w:r>
            <w:r>
              <w:rPr>
                <w:rFonts w:hint="eastAsia" w:ascii="宋体" w:hAnsi="宋体" w:eastAsia="宋体"/>
                <w:color w:val="auto"/>
                <w:szCs w:val="21"/>
                <w:lang w:val="en-US" w:eastAsia="zh-Hans"/>
              </w:rPr>
              <w:t>查</w:t>
            </w:r>
            <w:r>
              <w:rPr>
                <w:rFonts w:hint="eastAsia" w:ascii="宋体" w:hAnsi="宋体" w:eastAsia="宋体"/>
                <w:color w:val="auto"/>
                <w:szCs w:val="21"/>
              </w:rPr>
              <w:t>功能</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操作按钮：新增</w:t>
            </w:r>
            <w:r>
              <w:rPr>
                <w:rFonts w:hint="eastAsia" w:ascii="宋体" w:hAnsi="宋体" w:eastAsia="宋体" w:cs="Arial"/>
                <w:color w:val="auto"/>
                <w:lang w:eastAsia="zh-Hans"/>
              </w:rPr>
              <w:t>、</w:t>
            </w:r>
            <w:r>
              <w:rPr>
                <w:rFonts w:hint="eastAsia" w:ascii="宋体" w:hAnsi="宋体" w:eastAsia="宋体" w:cs="Arial"/>
                <w:color w:val="auto"/>
                <w:lang w:val="en-US" w:eastAsia="zh-Hans"/>
              </w:rPr>
              <w:t>修改</w:t>
            </w:r>
            <w:r>
              <w:rPr>
                <w:rFonts w:hint="eastAsia" w:ascii="宋体" w:hAnsi="宋体" w:eastAsia="宋体" w:cs="Arial"/>
                <w:color w:val="auto"/>
              </w:rPr>
              <w:t>、删除</w:t>
            </w:r>
            <w:r>
              <w:rPr>
                <w:rFonts w:hint="eastAsia" w:ascii="宋体" w:hAnsi="宋体" w:eastAsia="宋体" w:cs="Arial"/>
                <w:color w:val="auto"/>
                <w:lang w:eastAsia="zh-Hans"/>
              </w:rPr>
              <w:t>、</w:t>
            </w:r>
            <w:r>
              <w:rPr>
                <w:rFonts w:hint="eastAsia" w:ascii="宋体" w:hAnsi="宋体" w:eastAsia="宋体" w:cs="Arial"/>
                <w:color w:val="auto"/>
                <w:lang w:val="en-US" w:eastAsia="zh-Hans"/>
              </w:rPr>
              <w:t>查询</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标签需要先于试题内容设置；标签分为固定标签和拓展标签，固定标签有教材（标准日语、大家的日语、人教日语）、一轮专项复习（听力专项、语法专项、阅读专项、作文专项）、二轮综合复习（模拟1、模拟2、模拟3）、三轮真题练习（2002年、2003年、2004年....2021年）；标签有上下级关系，如一级标签为教材，教材下的二级标签为章节</w:t>
            </w:r>
          </w:p>
        </w:tc>
      </w:tr>
    </w:tbl>
    <w:p>
      <w:pPr>
        <w:pStyle w:val="4"/>
        <w:numPr>
          <w:ilvl w:val="0"/>
          <w:numId w:val="0"/>
        </w:numPr>
        <w:outlineLvl w:val="9"/>
        <w:rPr>
          <w:rFonts w:hint="eastAsia"/>
          <w:color w:val="auto"/>
          <w:lang w:val="en-US" w:eastAsia="zh-Hans"/>
        </w:rPr>
      </w:pPr>
      <w:bookmarkStart w:id="89" w:name="_Toc1885625267_WPSOffice_Level3"/>
      <w:bookmarkStart w:id="90" w:name="_Toc549541802_WPSOffice_Level3"/>
      <w:r>
        <w:rPr>
          <w:rFonts w:hint="default" w:ascii="宋体" w:hAnsi="宋体" w:eastAsia="宋体"/>
          <w:b w:val="0"/>
          <w:color w:val="auto"/>
          <w:lang w:eastAsia="zh-CN"/>
        </w:rPr>
        <w:t xml:space="preserve">3.3.4 </w:t>
      </w:r>
      <w:r>
        <w:rPr>
          <w:rFonts w:hint="eastAsia" w:ascii="宋体" w:hAnsi="宋体" w:eastAsia="宋体"/>
          <w:b w:val="0"/>
          <w:color w:val="auto"/>
          <w:lang w:val="en-US" w:eastAsia="zh-Hans"/>
        </w:rPr>
        <w:t>试题管理</w:t>
      </w:r>
      <w:bookmarkEnd w:id="89"/>
      <w:bookmarkEnd w:id="90"/>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试题</w:t>
            </w:r>
            <w:r>
              <w:rPr>
                <w:rFonts w:hint="eastAsia" w:ascii="宋体" w:hAnsi="宋体"/>
                <w:b/>
                <w:color w:val="auto"/>
                <w:sz w:val="24"/>
                <w:szCs w:val="24"/>
                <w:lang w:val="en-US" w:eastAsia="zh-CN"/>
              </w:rPr>
              <w:t>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题库试题管理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列表显示所有</w:t>
            </w:r>
            <w:r>
              <w:rPr>
                <w:rFonts w:hint="eastAsia" w:ascii="宋体" w:hAnsi="宋体" w:eastAsia="宋体"/>
                <w:color w:val="auto"/>
                <w:szCs w:val="21"/>
                <w:lang w:val="en-US" w:eastAsia="zh-Hans"/>
              </w:rPr>
              <w:t>题库试题，并可以根据关键字、标签进行检索</w:t>
            </w:r>
          </w:p>
          <w:p>
            <w:pPr>
              <w:widowControl/>
              <w:suppressAutoHyphens w:val="0"/>
              <w:spacing w:line="252" w:lineRule="auto"/>
              <w:rPr>
                <w:rFonts w:hint="default" w:ascii="宋体" w:hAnsi="宋体" w:eastAsia="宋体"/>
                <w:color w:val="auto"/>
                <w:szCs w:val="21"/>
                <w:lang w:val="en-US" w:eastAsia="zh-CN"/>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题库试题操作（查询、新增、修改、删除）</w:t>
            </w:r>
            <w:r>
              <w:rPr>
                <w:rFonts w:hint="eastAsia" w:ascii="宋体" w:hAnsi="宋体" w:eastAsia="宋体"/>
                <w:color w:val="auto"/>
                <w:szCs w:val="21"/>
                <w:lang w:val="en-US" w:eastAsia="zh-CN"/>
              </w:rPr>
              <w:t>，单独试题上传时有专门的题型模版对应，比如单选题是1个题干，四个答案，每次选一个；而多选题是每次可以多选几个答案；可以用关键字对试题进行搜索，并调整标签</w:t>
            </w:r>
          </w:p>
          <w:p>
            <w:pPr>
              <w:widowControl/>
              <w:suppressAutoHyphens w:val="0"/>
              <w:spacing w:line="252" w:lineRule="auto"/>
              <w:rPr>
                <w:rFonts w:hint="eastAsia" w:ascii="宋体" w:hAnsi="宋体" w:eastAsia="宋体" w:cs="宋体"/>
                <w:color w:val="auto"/>
                <w:szCs w:val="21"/>
                <w:lang w:val="en-US" w:eastAsia="zh-Hans"/>
              </w:rPr>
            </w:pPr>
            <w:r>
              <w:rPr>
                <w:rFonts w:hint="default" w:ascii="宋体" w:hAnsi="宋体" w:eastAsia="宋体"/>
                <w:color w:val="auto"/>
                <w:szCs w:val="21"/>
                <w:lang w:eastAsia="zh-Hans"/>
              </w:rPr>
              <w:t xml:space="preserve">3- </w:t>
            </w:r>
            <w:r>
              <w:rPr>
                <w:rFonts w:hint="eastAsia" w:ascii="宋体" w:hAnsi="宋体" w:eastAsia="宋体" w:cs="宋体"/>
                <w:color w:val="auto"/>
                <w:szCs w:val="21"/>
                <w:lang w:val="en-US" w:eastAsia="zh-Hans"/>
              </w:rPr>
              <w:t>批量上传题库（约定好模板批量上传题库试题，需要根据固定标签将试题模板上传到不同的标签下，如有音频等资源需要按照固定格式打包好单独上传资源包，并在题库模板中将文件名与题目一一对应）</w:t>
            </w:r>
          </w:p>
          <w:p>
            <w:pPr>
              <w:widowControl/>
              <w:suppressAutoHyphens w:val="0"/>
              <w:spacing w:line="252" w:lineRule="auto"/>
              <w:rPr>
                <w:rFonts w:hint="eastAsia" w:ascii="宋体" w:hAnsi="宋体" w:eastAsia="宋体" w:cs="宋体"/>
                <w:color w:val="auto"/>
                <w:szCs w:val="21"/>
                <w:lang w:eastAsia="zh-Hans"/>
              </w:rPr>
            </w:pPr>
            <w:r>
              <w:rPr>
                <w:rFonts w:hint="default" w:ascii="宋体" w:hAnsi="宋体" w:eastAsia="宋体" w:cs="宋体"/>
                <w:color w:val="auto"/>
                <w:szCs w:val="21"/>
                <w:lang w:eastAsia="zh-Hans"/>
              </w:rPr>
              <w:t xml:space="preserve">4- </w:t>
            </w:r>
            <w:r>
              <w:rPr>
                <w:rFonts w:hint="eastAsia" w:ascii="宋体" w:hAnsi="宋体" w:eastAsia="宋体" w:cs="宋体"/>
                <w:color w:val="auto"/>
                <w:szCs w:val="21"/>
                <w:lang w:val="en-US" w:eastAsia="zh-Hans"/>
              </w:rPr>
              <w:t>批量打标签功能（根据上传时间、标签等条件筛选出题库中的试题，进行批量打标签的操作）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default" w:ascii="宋体" w:hAnsi="宋体" w:eastAsia="宋体" w:cs="Arial"/>
                <w:color w:val="auto"/>
                <w:lang w:val="en-US" w:eastAsia="zh-CN"/>
              </w:rPr>
            </w:pPr>
            <w:r>
              <w:rPr>
                <w:rFonts w:hint="eastAsia" w:ascii="宋体" w:hAnsi="宋体" w:eastAsia="宋体" w:cs="Arial"/>
                <w:color w:val="auto"/>
              </w:rPr>
              <w:t>操作按钮：新增</w:t>
            </w:r>
            <w:r>
              <w:rPr>
                <w:rFonts w:hint="eastAsia" w:ascii="宋体" w:hAnsi="宋体" w:eastAsia="宋体" w:cs="Arial"/>
                <w:color w:val="auto"/>
                <w:lang w:eastAsia="zh-Hans"/>
              </w:rPr>
              <w:t>、</w:t>
            </w:r>
            <w:r>
              <w:rPr>
                <w:rFonts w:hint="eastAsia" w:ascii="宋体" w:hAnsi="宋体" w:eastAsia="宋体" w:cs="Arial"/>
                <w:color w:val="auto"/>
                <w:lang w:val="en-US" w:eastAsia="zh-Hans"/>
              </w:rPr>
              <w:t>修改</w:t>
            </w:r>
            <w:r>
              <w:rPr>
                <w:rFonts w:hint="eastAsia" w:ascii="宋体" w:hAnsi="宋体" w:eastAsia="宋体" w:cs="Arial"/>
                <w:color w:val="auto"/>
              </w:rPr>
              <w:t>、删除</w:t>
            </w:r>
            <w:r>
              <w:rPr>
                <w:rFonts w:hint="eastAsia" w:ascii="宋体" w:hAnsi="宋体" w:eastAsia="宋体" w:cs="Arial"/>
                <w:color w:val="auto"/>
                <w:lang w:eastAsia="zh-Hans"/>
              </w:rPr>
              <w:t>、</w:t>
            </w:r>
            <w:r>
              <w:rPr>
                <w:rFonts w:hint="eastAsia" w:ascii="宋体" w:hAnsi="宋体" w:eastAsia="宋体" w:cs="Arial"/>
                <w:color w:val="auto"/>
                <w:lang w:val="en-US" w:eastAsia="zh-Hans"/>
              </w:rPr>
              <w:t>查询</w:t>
            </w:r>
            <w:r>
              <w:rPr>
                <w:rFonts w:hint="eastAsia" w:ascii="宋体" w:hAnsi="宋体" w:eastAsia="宋体" w:cs="Arial"/>
                <w:color w:val="auto"/>
                <w:lang w:val="en-US" w:eastAsia="zh-CN"/>
              </w:rPr>
              <w:t>,</w:t>
            </w:r>
            <w:r>
              <w:rPr>
                <w:rFonts w:hint="default" w:ascii="宋体" w:hAnsi="宋体" w:eastAsia="宋体" w:cs="Arial"/>
                <w:color w:val="auto"/>
                <w:lang w:val="en-US" w:eastAsia="zh-CN"/>
              </w:rPr>
              <w:t> </w:t>
            </w:r>
            <w:r>
              <w:rPr>
                <w:rFonts w:hint="eastAsia" w:ascii="宋体" w:hAnsi="宋体" w:eastAsia="宋体" w:cs="Arial"/>
                <w:color w:val="auto"/>
                <w:lang w:val="en-US" w:eastAsia="zh-CN"/>
              </w:rPr>
              <w:t>预览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1- </w:t>
            </w:r>
            <w:r>
              <w:rPr>
                <w:rFonts w:hint="eastAsia" w:ascii="宋体" w:hAnsi="宋体" w:eastAsia="宋体" w:cs="Arial"/>
                <w:color w:val="auto"/>
                <w:lang w:val="en-US" w:eastAsia="zh-Hans"/>
              </w:rPr>
              <w:t>新增、上传题库试题之前需要先设置好试题题型和标签，否则将影响组卷功能；</w:t>
            </w:r>
          </w:p>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2- </w:t>
            </w:r>
            <w:r>
              <w:rPr>
                <w:rFonts w:hint="eastAsia" w:ascii="宋体" w:hAnsi="宋体" w:eastAsia="宋体" w:cs="Arial"/>
                <w:color w:val="auto"/>
                <w:lang w:val="en-US" w:eastAsia="zh-CN"/>
              </w:rPr>
              <w:t>听力题需要上传对应音频，音频与试题之前存在1对1，或者1对多的关系；单一试题上传时</w:t>
            </w:r>
            <w:r>
              <w:rPr>
                <w:rFonts w:hint="eastAsia" w:ascii="宋体" w:hAnsi="宋体" w:eastAsia="宋体" w:cs="Arial"/>
                <w:color w:val="auto"/>
                <w:lang w:val="en-US" w:eastAsia="zh-Hans"/>
              </w:rPr>
              <w:t>题目中存在图片的题目需要</w:t>
            </w:r>
            <w:r>
              <w:rPr>
                <w:rFonts w:hint="eastAsia" w:ascii="宋体" w:hAnsi="宋体" w:eastAsia="宋体" w:cs="Arial"/>
                <w:color w:val="auto"/>
                <w:lang w:val="en-US" w:eastAsia="zh-CN"/>
              </w:rPr>
              <w:t>图片</w:t>
            </w:r>
            <w:r>
              <w:rPr>
                <w:rFonts w:hint="eastAsia" w:ascii="宋体" w:hAnsi="宋体" w:eastAsia="宋体" w:cs="Arial"/>
                <w:color w:val="auto"/>
                <w:lang w:val="en-US" w:eastAsia="zh-Hans"/>
              </w:rPr>
              <w:t>上传；</w:t>
            </w:r>
            <w:r>
              <w:rPr>
                <w:rFonts w:hint="eastAsia" w:ascii="宋体" w:hAnsi="宋体" w:eastAsia="宋体" w:cs="Arial"/>
                <w:color w:val="auto"/>
                <w:lang w:val="en-US" w:eastAsia="zh-CN"/>
              </w:rPr>
              <w:t>听力有留白时间</w:t>
            </w:r>
            <w:r>
              <w:rPr>
                <w:rFonts w:hint="eastAsia" w:ascii="宋体" w:hAnsi="宋体" w:eastAsia="宋体" w:cs="Arial"/>
                <w:color w:val="auto"/>
                <w:lang w:val="en-US" w:eastAsia="zh-Hans"/>
              </w:rPr>
              <w:t>倍数</w:t>
            </w:r>
            <w:r>
              <w:rPr>
                <w:rFonts w:hint="eastAsia" w:ascii="宋体" w:hAnsi="宋体" w:eastAsia="宋体" w:cs="Arial"/>
                <w:color w:val="auto"/>
                <w:lang w:val="en-US" w:eastAsia="zh-CN"/>
              </w:rPr>
              <w:t>设置,默认</w:t>
            </w:r>
            <w:r>
              <w:rPr>
                <w:rFonts w:hint="eastAsia" w:ascii="宋体" w:hAnsi="宋体" w:eastAsia="宋体" w:cs="Arial"/>
                <w:color w:val="auto"/>
                <w:lang w:val="en-US" w:eastAsia="zh-Hans"/>
              </w:rPr>
              <w:t>系统设置的音频间隔时间的</w:t>
            </w:r>
            <w:r>
              <w:rPr>
                <w:rFonts w:hint="eastAsia" w:ascii="宋体" w:hAnsi="宋体" w:eastAsia="宋体" w:cs="Arial"/>
                <w:color w:val="auto"/>
                <w:lang w:val="en-US" w:eastAsia="zh-CN"/>
              </w:rPr>
              <w:t>一倍</w:t>
            </w:r>
          </w:p>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3- </w:t>
            </w:r>
            <w:r>
              <w:rPr>
                <w:rFonts w:hint="eastAsia" w:ascii="宋体" w:hAnsi="宋体" w:eastAsia="宋体" w:cs="Arial"/>
                <w:color w:val="auto"/>
                <w:lang w:val="en-US" w:eastAsia="zh-Hans"/>
              </w:rPr>
              <w:t>听力题音频需要在组卷时将各题的音频组合成一个音频，内容除了各题的音频外，题头题尾加入叮咚提示音，每题开始前加入题号，每题结束后默认16秒留白音频，管理员可以设置更改留白音频时间；</w:t>
            </w:r>
          </w:p>
          <w:p>
            <w:pPr>
              <w:widowControl/>
              <w:numPr>
                <w:ilvl w:val="0"/>
                <w:numId w:val="14"/>
              </w:numPr>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试题题目需要去重，上传重复试题不入库，并提示用户试题重复，若标签不同，更新标签，并提示用户试题重复标签已更新；其中选择题去重需要题干连同选项一起判断是否重复</w:t>
            </w:r>
          </w:p>
          <w:p>
            <w:pPr>
              <w:widowControl/>
              <w:numPr>
                <w:ilvl w:val="0"/>
                <w:numId w:val="14"/>
              </w:numPr>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CN"/>
              </w:rPr>
              <w:t>上传完题库有预览页面,预览页面中可以对单独题目进行标签调整，也可以批量对题目进行标签调整</w:t>
            </w:r>
          </w:p>
        </w:tc>
      </w:tr>
    </w:tbl>
    <w:p>
      <w:pPr>
        <w:pStyle w:val="4"/>
        <w:numPr>
          <w:ilvl w:val="0"/>
          <w:numId w:val="0"/>
        </w:numPr>
        <w:outlineLvl w:val="9"/>
        <w:rPr>
          <w:rFonts w:hint="eastAsia" w:ascii="宋体" w:hAnsi="宋体" w:eastAsia="宋体"/>
          <w:b w:val="0"/>
          <w:color w:val="auto"/>
          <w:lang w:val="en-US" w:eastAsia="zh-CN"/>
        </w:rPr>
      </w:pPr>
      <w:bookmarkStart w:id="91" w:name="_Toc1969384114_WPSOffice_Level2"/>
      <w:bookmarkStart w:id="92" w:name="_Toc1287683690_WPSOffice_Level2"/>
      <w:r>
        <w:rPr>
          <w:rFonts w:hint="default" w:ascii="宋体" w:hAnsi="宋体" w:eastAsia="宋体"/>
          <w:b w:val="0"/>
          <w:color w:val="auto"/>
          <w:lang w:eastAsia="zh-CN"/>
        </w:rPr>
        <w:t xml:space="preserve">3.4 </w:t>
      </w:r>
      <w:r>
        <w:rPr>
          <w:rFonts w:hint="eastAsia" w:ascii="宋体" w:hAnsi="宋体" w:eastAsia="宋体"/>
          <w:b w:val="0"/>
          <w:color w:val="auto"/>
          <w:lang w:val="en-US" w:eastAsia="zh-Hans"/>
        </w:rPr>
        <w:t>组卷管理</w:t>
      </w:r>
      <w:bookmarkEnd w:id="91"/>
      <w:bookmarkEnd w:id="92"/>
    </w:p>
    <w:p>
      <w:pPr>
        <w:pStyle w:val="4"/>
        <w:numPr>
          <w:ilvl w:val="0"/>
          <w:numId w:val="0"/>
        </w:numPr>
        <w:outlineLvl w:val="9"/>
        <w:rPr>
          <w:rFonts w:hint="eastAsia" w:ascii="宋体" w:hAnsi="宋体" w:eastAsia="宋体"/>
          <w:b w:val="0"/>
          <w:color w:val="auto"/>
          <w:lang w:val="en-US" w:eastAsia="zh-Hans"/>
        </w:rPr>
      </w:pPr>
      <w:bookmarkStart w:id="93" w:name="_Toc273352787_WPSOffice_Level3"/>
      <w:bookmarkStart w:id="94" w:name="_Toc1907067011_WPSOffice_Level3"/>
      <w:r>
        <w:rPr>
          <w:rFonts w:hint="default" w:ascii="宋体" w:hAnsi="宋体" w:eastAsia="宋体"/>
          <w:b w:val="0"/>
          <w:color w:val="auto"/>
          <w:lang w:eastAsia="zh-CN"/>
        </w:rPr>
        <w:t xml:space="preserve">3.4.1 </w:t>
      </w:r>
      <w:r>
        <w:rPr>
          <w:rFonts w:hint="eastAsia" w:ascii="宋体" w:hAnsi="宋体" w:eastAsia="宋体"/>
          <w:b w:val="0"/>
          <w:color w:val="auto"/>
          <w:lang w:val="en-US" w:eastAsia="zh-Hans"/>
        </w:rPr>
        <w:t>试卷列表</w:t>
      </w:r>
      <w:bookmarkEnd w:id="93"/>
      <w:bookmarkEnd w:id="94"/>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试卷列表</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试卷列表管理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列表显示所有</w:t>
            </w:r>
            <w:r>
              <w:rPr>
                <w:rFonts w:hint="eastAsia" w:ascii="宋体" w:hAnsi="宋体" w:eastAsia="宋体"/>
                <w:color w:val="auto"/>
                <w:szCs w:val="21"/>
                <w:lang w:val="en-US" w:eastAsia="zh-Hans"/>
              </w:rPr>
              <w:t>试卷</w:t>
            </w:r>
          </w:p>
          <w:p>
            <w:pPr>
              <w:widowControl/>
              <w:suppressAutoHyphens w:val="0"/>
              <w:spacing w:line="252" w:lineRule="auto"/>
              <w:rPr>
                <w:rFonts w:ascii="宋体" w:hAnsi="宋体" w:eastAsia="宋体"/>
                <w:color w:val="auto"/>
                <w:szCs w:val="21"/>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试卷操作（详情、修改、删除、生成答题卡、下载音频）</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r>
              <w:rPr>
                <w:rFonts w:hint="eastAsia" w:ascii="宋体" w:hAnsi="宋体" w:eastAsia="宋体" w:cs="宋体"/>
                <w:color w:val="auto"/>
                <w:szCs w:val="21"/>
                <w:lang w:val="en-US" w:eastAsia="zh-Hans"/>
              </w:rPr>
              <w:t>自动组卷、手动组卷、错题组卷</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olor w:val="auto"/>
                <w:szCs w:val="21"/>
                <w:lang w:val="en-US" w:eastAsia="zh-Hans"/>
              </w:rPr>
              <w:t>详情、组卷、修改、删除、生成答题卡、下载音频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试卷标题字段需要保持唯一以供其他功能模块进行检索筛选</w:t>
            </w:r>
          </w:p>
        </w:tc>
      </w:tr>
    </w:tbl>
    <w:p>
      <w:pPr>
        <w:pStyle w:val="4"/>
        <w:numPr>
          <w:ilvl w:val="0"/>
          <w:numId w:val="0"/>
        </w:numPr>
        <w:outlineLvl w:val="9"/>
        <w:rPr>
          <w:rFonts w:hint="eastAsia"/>
          <w:color w:val="auto"/>
          <w:lang w:val="en-US" w:eastAsia="zh-Hans"/>
        </w:rPr>
      </w:pPr>
      <w:bookmarkStart w:id="95" w:name="_Toc881822402_WPSOffice_Level3"/>
      <w:bookmarkStart w:id="96" w:name="_Toc772770176_WPSOffice_Level3"/>
      <w:r>
        <w:rPr>
          <w:rFonts w:hint="default" w:ascii="宋体" w:hAnsi="宋体" w:eastAsia="宋体"/>
          <w:b w:val="0"/>
          <w:color w:val="auto"/>
          <w:lang w:eastAsia="zh-CN"/>
        </w:rPr>
        <w:t xml:space="preserve">3.4.2 </w:t>
      </w:r>
      <w:r>
        <w:rPr>
          <w:rFonts w:hint="eastAsia" w:ascii="宋体" w:hAnsi="宋体" w:eastAsia="宋体"/>
          <w:b w:val="0"/>
          <w:color w:val="auto"/>
          <w:lang w:val="en-US" w:eastAsia="zh-Hans"/>
        </w:rPr>
        <w:t>自动组卷</w:t>
      </w:r>
      <w:bookmarkEnd w:id="95"/>
      <w:bookmarkEnd w:id="96"/>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自动组卷</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自动组卷功能</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eastAsia="zh-Hans"/>
              </w:rPr>
            </w:pPr>
            <w:r>
              <w:rPr>
                <w:rFonts w:hint="eastAsia" w:ascii="宋体" w:hAnsi="宋体" w:eastAsia="宋体"/>
                <w:color w:val="auto"/>
                <w:szCs w:val="21"/>
                <w:lang w:val="en-US" w:eastAsia="zh-Hans"/>
              </w:rPr>
              <w:t>根据教材范围（详见标签）、标签、错题范围进行筛选，组卷时需要选择题型及数量</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确认、取消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组卷中若有听力题，需要将所有听力题的音频自动合成为一段音频，并提供下载地址和预览</w:t>
            </w:r>
          </w:p>
        </w:tc>
      </w:tr>
    </w:tbl>
    <w:p>
      <w:pPr>
        <w:pStyle w:val="4"/>
        <w:numPr>
          <w:ilvl w:val="0"/>
          <w:numId w:val="0"/>
        </w:numPr>
        <w:outlineLvl w:val="9"/>
        <w:rPr>
          <w:rFonts w:hint="eastAsia"/>
          <w:color w:val="auto"/>
          <w:lang w:val="en-US" w:eastAsia="zh-Hans"/>
        </w:rPr>
      </w:pPr>
      <w:bookmarkStart w:id="97" w:name="_Toc2114734623_WPSOffice_Level3"/>
      <w:bookmarkStart w:id="98" w:name="_Toc1004462467_WPSOffice_Level3"/>
      <w:r>
        <w:rPr>
          <w:rFonts w:hint="default" w:ascii="宋体" w:hAnsi="宋体" w:eastAsia="宋体"/>
          <w:b w:val="0"/>
          <w:color w:val="auto"/>
          <w:lang w:eastAsia="zh-CN"/>
        </w:rPr>
        <w:t xml:space="preserve">3.4.3 </w:t>
      </w:r>
      <w:r>
        <w:rPr>
          <w:rFonts w:hint="eastAsia" w:ascii="宋体" w:hAnsi="宋体" w:eastAsia="宋体"/>
          <w:b w:val="0"/>
          <w:color w:val="auto"/>
          <w:lang w:val="en-US" w:eastAsia="zh-Hans"/>
        </w:rPr>
        <w:t>手动组卷</w:t>
      </w:r>
      <w:bookmarkEnd w:id="97"/>
      <w:bookmarkEnd w:id="98"/>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手动组卷</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手动组卷功能</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jc w:val="left"/>
              <w:rPr>
                <w:rFonts w:hint="eastAsia" w:ascii="宋体" w:hAnsi="宋体" w:eastAsia="宋体"/>
                <w:color w:val="auto"/>
                <w:szCs w:val="21"/>
                <w:lang w:val="en-US" w:eastAsia="zh-Hans"/>
              </w:rPr>
            </w:pPr>
            <w:r>
              <w:rPr>
                <w:rFonts w:hint="eastAsia" w:ascii="宋体" w:hAnsi="宋体" w:eastAsia="宋体"/>
                <w:color w:val="auto"/>
                <w:szCs w:val="21"/>
                <w:lang w:val="en-US" w:eastAsia="zh-Hans"/>
              </w:rPr>
              <w:t>通过题型、</w:t>
            </w:r>
            <w:r>
              <w:rPr>
                <w:rFonts w:hint="eastAsia" w:ascii="宋体" w:hAnsi="宋体" w:eastAsia="宋体"/>
                <w:color w:val="auto"/>
                <w:szCs w:val="21"/>
                <w:lang w:val="en-US" w:eastAsia="zh-CN"/>
              </w:rPr>
              <w:t>章节</w:t>
            </w:r>
            <w:r>
              <w:rPr>
                <w:rFonts w:hint="eastAsia" w:ascii="宋体" w:hAnsi="宋体" w:eastAsia="宋体"/>
                <w:color w:val="auto"/>
                <w:szCs w:val="21"/>
                <w:lang w:val="en-US" w:eastAsia="zh-Hans"/>
              </w:rPr>
              <w:t>、</w:t>
            </w:r>
            <w:r>
              <w:rPr>
                <w:rFonts w:hint="eastAsia" w:ascii="宋体" w:hAnsi="宋体" w:eastAsia="宋体"/>
                <w:color w:val="auto"/>
                <w:szCs w:val="21"/>
                <w:lang w:val="en-US" w:eastAsia="zh-CN"/>
              </w:rPr>
              <w:t>知识点</w:t>
            </w:r>
            <w:r>
              <w:rPr>
                <w:rFonts w:hint="eastAsia" w:ascii="宋体" w:hAnsi="宋体" w:eastAsia="宋体"/>
                <w:color w:val="auto"/>
                <w:szCs w:val="21"/>
                <w:lang w:val="en-US" w:eastAsia="zh-Hans"/>
              </w:rPr>
              <w:t>、</w:t>
            </w:r>
            <w:r>
              <w:rPr>
                <w:rFonts w:hint="eastAsia" w:ascii="宋体" w:hAnsi="宋体" w:eastAsia="宋体"/>
                <w:color w:val="auto"/>
                <w:szCs w:val="21"/>
                <w:lang w:val="en-US" w:eastAsia="zh-CN"/>
              </w:rPr>
              <w:t>错题</w:t>
            </w:r>
            <w:r>
              <w:rPr>
                <w:rFonts w:hint="eastAsia" w:ascii="宋体" w:hAnsi="宋体" w:eastAsia="宋体"/>
                <w:color w:val="auto"/>
                <w:szCs w:val="21"/>
                <w:lang w:val="en-US" w:eastAsia="zh-Hans"/>
              </w:rPr>
              <w:t>筛选试题手动进行筛选，组卷时需要选择题型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筛选、确认、取消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组卷中若有听力题，需要将所有听力题的音频自动合成为一段音频，并提供下载地址</w:t>
            </w:r>
          </w:p>
        </w:tc>
      </w:tr>
    </w:tbl>
    <w:p>
      <w:pPr>
        <w:pStyle w:val="4"/>
        <w:numPr>
          <w:ilvl w:val="0"/>
          <w:numId w:val="0"/>
        </w:numPr>
        <w:outlineLvl w:val="9"/>
        <w:rPr>
          <w:rFonts w:hint="eastAsia"/>
          <w:color w:val="auto"/>
          <w:lang w:val="en-US" w:eastAsia="zh-Hans"/>
        </w:rPr>
      </w:pPr>
      <w:bookmarkStart w:id="99" w:name="_Toc631733802_WPSOffice_Level3"/>
      <w:bookmarkStart w:id="100" w:name="_Toc1490450911_WPSOffice_Level3"/>
      <w:r>
        <w:rPr>
          <w:rFonts w:hint="default" w:ascii="宋体" w:hAnsi="宋体" w:eastAsia="宋体"/>
          <w:b w:val="0"/>
          <w:color w:val="auto"/>
          <w:lang w:eastAsia="zh-CN"/>
        </w:rPr>
        <w:t xml:space="preserve">3.4.4 </w:t>
      </w:r>
      <w:r>
        <w:rPr>
          <w:rFonts w:hint="eastAsia" w:ascii="宋体" w:hAnsi="宋体" w:eastAsia="宋体"/>
          <w:b w:val="0"/>
          <w:color w:val="auto"/>
          <w:lang w:val="en-US" w:eastAsia="zh-Hans"/>
        </w:rPr>
        <w:t>错题组卷</w:t>
      </w:r>
      <w:bookmarkEnd w:id="99"/>
      <w:bookmarkEnd w:id="100"/>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cs="Arial"/>
                <w:color w:val="auto"/>
                <w:lang w:val="en-US" w:eastAsia="zh-Hans"/>
              </w:rPr>
              <w:t>错题组卷</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错题组卷功能</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eastAsia" w:ascii="宋体" w:hAnsi="宋体" w:eastAsia="宋体"/>
                <w:color w:val="auto"/>
                <w:szCs w:val="21"/>
                <w:lang w:val="en-US" w:eastAsia="zh-Hans"/>
              </w:rPr>
              <w:t>在错题库中根据时间段、学校、年级、班级、任课老师、知识点、得分率、章节、学生、试卷进行筛选，组卷时需要选择题型及数量</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确认、取消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错题库是由阅卷功能自动录入；组卷中若有听力题，需要将所有听力题的音频自动合成为一段音频，并提供下载地址</w:t>
            </w:r>
          </w:p>
        </w:tc>
      </w:tr>
    </w:tbl>
    <w:p>
      <w:pPr>
        <w:pStyle w:val="4"/>
        <w:numPr>
          <w:ilvl w:val="0"/>
          <w:numId w:val="0"/>
        </w:numPr>
        <w:outlineLvl w:val="9"/>
        <w:rPr>
          <w:rFonts w:hint="eastAsia" w:ascii="宋体" w:hAnsi="宋体" w:eastAsia="宋体"/>
          <w:b w:val="0"/>
          <w:color w:val="auto"/>
          <w:lang w:val="en-US" w:eastAsia="zh-Hans"/>
        </w:rPr>
      </w:pPr>
      <w:bookmarkStart w:id="101" w:name="_Toc1759202569_WPSOffice_Level3"/>
      <w:bookmarkStart w:id="102" w:name="_Toc390859446_WPSOffice_Level3"/>
      <w:r>
        <w:rPr>
          <w:rFonts w:hint="default" w:ascii="宋体" w:hAnsi="宋体" w:eastAsia="宋体"/>
          <w:b w:val="0"/>
          <w:color w:val="auto"/>
          <w:lang w:eastAsia="zh-CN"/>
        </w:rPr>
        <w:t xml:space="preserve">3.4.5 </w:t>
      </w:r>
      <w:r>
        <w:rPr>
          <w:rFonts w:hint="eastAsia" w:ascii="宋体" w:hAnsi="宋体" w:eastAsia="宋体"/>
          <w:b w:val="0"/>
          <w:color w:val="auto"/>
          <w:lang w:val="en-US" w:eastAsia="zh-Hans"/>
        </w:rPr>
        <w:t>生成答题卡</w:t>
      </w:r>
      <w:bookmarkEnd w:id="101"/>
      <w:bookmarkEnd w:id="102"/>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生成答题卡</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根据所选试卷生成答题卡</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根据所选试卷生成答题卡</w:t>
            </w:r>
          </w:p>
          <w:p>
            <w:pPr>
              <w:widowControl/>
              <w:suppressAutoHyphens w:val="0"/>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下载或打印生成的答题卡</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olor w:val="auto"/>
                <w:szCs w:val="21"/>
                <w:lang w:val="en-US" w:eastAsia="zh-Hans"/>
              </w:rPr>
              <w:t>生成答题卡、取消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p>
        </w:tc>
      </w:tr>
    </w:tbl>
    <w:p>
      <w:pPr>
        <w:pStyle w:val="4"/>
        <w:numPr>
          <w:ilvl w:val="0"/>
          <w:numId w:val="0"/>
        </w:numPr>
        <w:outlineLvl w:val="9"/>
        <w:rPr>
          <w:rFonts w:hint="eastAsia" w:ascii="宋体" w:hAnsi="宋体" w:eastAsia="宋体"/>
          <w:b w:val="0"/>
          <w:color w:val="auto"/>
          <w:lang w:val="en-US" w:eastAsia="zh-Hans"/>
        </w:rPr>
      </w:pPr>
      <w:bookmarkStart w:id="103" w:name="_Toc362725287_WPSOffice_Level3"/>
      <w:r>
        <w:rPr>
          <w:rFonts w:hint="default" w:ascii="宋体" w:hAnsi="宋体" w:eastAsia="宋体"/>
          <w:b w:val="0"/>
          <w:color w:val="auto"/>
          <w:lang w:eastAsia="zh-CN"/>
        </w:rPr>
        <w:t xml:space="preserve">3.4.6 </w:t>
      </w:r>
      <w:r>
        <w:rPr>
          <w:rFonts w:hint="eastAsia" w:ascii="宋体" w:hAnsi="宋体" w:eastAsia="宋体"/>
          <w:b w:val="0"/>
          <w:color w:val="auto"/>
          <w:lang w:val="en-US" w:eastAsia="zh-Hans"/>
        </w:rPr>
        <w:t>试卷类型管理</w:t>
      </w:r>
      <w:bookmarkEnd w:id="103"/>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试卷类型管理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管理试卷的类型</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rPr>
            </w:pPr>
            <w:r>
              <w:rPr>
                <w:rFonts w:hint="eastAsia" w:ascii="宋体" w:hAnsi="宋体" w:eastAsia="宋体"/>
                <w:color w:val="auto"/>
                <w:szCs w:val="21"/>
              </w:rPr>
              <w:t>1- 列表显示所有</w:t>
            </w:r>
            <w:r>
              <w:rPr>
                <w:rFonts w:hint="eastAsia" w:ascii="宋体" w:hAnsi="宋体" w:eastAsia="宋体"/>
                <w:color w:val="auto"/>
                <w:szCs w:val="21"/>
                <w:lang w:val="en-US" w:eastAsia="zh-Hans"/>
              </w:rPr>
              <w:t>试卷类型</w:t>
            </w:r>
          </w:p>
          <w:p>
            <w:pPr>
              <w:widowControl/>
              <w:suppressAutoHyphens w:val="0"/>
              <w:spacing w:line="252" w:lineRule="auto"/>
              <w:rPr>
                <w:rFonts w:hint="eastAsia" w:ascii="宋体" w:hAnsi="宋体" w:eastAsia="宋体"/>
                <w:color w:val="auto"/>
                <w:szCs w:val="21"/>
                <w:lang w:eastAsia="zh-Hans"/>
              </w:rPr>
            </w:pPr>
            <w:r>
              <w:rPr>
                <w:rFonts w:hint="eastAsia" w:ascii="宋体" w:hAnsi="宋体" w:eastAsia="宋体"/>
                <w:color w:val="auto"/>
                <w:szCs w:val="21"/>
              </w:rPr>
              <w:t xml:space="preserve">2- </w:t>
            </w:r>
            <w:r>
              <w:rPr>
                <w:rFonts w:hint="eastAsia" w:ascii="宋体" w:hAnsi="宋体" w:eastAsia="宋体"/>
                <w:color w:val="auto"/>
                <w:szCs w:val="21"/>
                <w:lang w:val="en-US" w:eastAsia="zh-Hans"/>
              </w:rPr>
              <w:t>试卷类型操作（查看、修改、删除、新增）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olor w:val="auto"/>
                <w:szCs w:val="21"/>
                <w:lang w:val="en-US" w:eastAsia="zh-Hans"/>
              </w:rPr>
              <w:t>查看、修改、删除、新增</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p>
        </w:tc>
      </w:tr>
    </w:tbl>
    <w:p>
      <w:pPr>
        <w:pStyle w:val="4"/>
        <w:numPr>
          <w:ilvl w:val="0"/>
          <w:numId w:val="0"/>
        </w:numPr>
        <w:outlineLvl w:val="9"/>
        <w:rPr>
          <w:rFonts w:hint="default" w:ascii="宋体" w:hAnsi="宋体" w:eastAsia="宋体"/>
          <w:b w:val="0"/>
          <w:color w:val="auto"/>
          <w:lang w:eastAsia="zh-CN"/>
        </w:rPr>
      </w:pPr>
      <w:bookmarkStart w:id="104" w:name="_Toc1765308423_WPSOffice_Level3"/>
      <w:r>
        <w:rPr>
          <w:rFonts w:hint="default" w:ascii="宋体" w:hAnsi="宋体" w:eastAsia="宋体"/>
          <w:b w:val="0"/>
          <w:color w:val="auto"/>
          <w:lang w:eastAsia="zh-CN"/>
        </w:rPr>
        <w:t xml:space="preserve">3.4.7 </w:t>
      </w:r>
      <w:r>
        <w:rPr>
          <w:rFonts w:hint="eastAsia" w:ascii="宋体" w:hAnsi="宋体" w:eastAsia="宋体"/>
          <w:b w:val="0"/>
          <w:color w:val="auto"/>
          <w:lang w:val="en-US" w:eastAsia="zh-Hans"/>
        </w:rPr>
        <w:t>成绩录入</w:t>
      </w:r>
      <w:bookmarkEnd w:id="104"/>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成绩录入</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补录学生成绩</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default" w:ascii="宋体" w:hAnsi="宋体" w:eastAsia="宋体"/>
                <w:color w:val="auto"/>
                <w:szCs w:val="21"/>
                <w:lang w:val="en-US" w:eastAsia="zh-CN"/>
              </w:rPr>
            </w:pPr>
            <w:r>
              <w:rPr>
                <w:rFonts w:hint="eastAsia" w:ascii="宋体" w:hAnsi="宋体" w:eastAsia="宋体"/>
                <w:color w:val="auto"/>
                <w:szCs w:val="21"/>
                <w:lang w:val="en-US" w:eastAsia="zh-Hans"/>
              </w:rPr>
              <w:t>按试卷录入学生考试详细情况，并记录错题，存入错题列表中</w:t>
            </w:r>
            <w:r>
              <w:rPr>
                <w:rFonts w:hint="eastAsia" w:ascii="宋体" w:hAnsi="宋体" w:eastAsia="宋体"/>
                <w:color w:val="auto"/>
                <w:szCs w:val="21"/>
                <w:lang w:val="en-US" w:eastAsia="zh-CN"/>
              </w:rPr>
              <w:t>，除首次分数以外，后面的试卷需要预先在系统中生成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olor w:val="auto"/>
                <w:szCs w:val="21"/>
                <w:lang w:val="en-US" w:eastAsia="zh-Hans"/>
              </w:rPr>
              <w:t>录入、取消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numPr>
                <w:ilvl w:val="0"/>
                <w:numId w:val="15"/>
                <w:ins w:id="15" w:author="戴晓星" w:date="2022-03-19T15:24:25Z"/>
              </w:numPr>
              <w:spacing w:line="252" w:lineRule="auto"/>
              <w:rPr>
                <w:rFonts w:hint="eastAsia" w:ascii="宋体" w:hAnsi="宋体" w:eastAsia="宋体" w:cs="Arial"/>
                <w:color w:val="auto"/>
                <w:u w:val="none"/>
                <w:lang w:val="en-US" w:eastAsia="zh-CN"/>
              </w:rPr>
            </w:pPr>
            <w:r>
              <w:rPr>
                <w:rFonts w:hint="eastAsia" w:ascii="宋体" w:hAnsi="宋体" w:eastAsia="宋体" w:cs="Arial"/>
                <w:color w:val="auto"/>
                <w:u w:val="none"/>
                <w:lang w:val="en-US" w:eastAsia="zh-CN"/>
              </w:rPr>
              <w:t>下载分数模版</w:t>
            </w:r>
          </w:p>
          <w:p>
            <w:pPr>
              <w:widowControl/>
              <w:numPr>
                <w:ilvl w:val="0"/>
                <w:numId w:val="15"/>
                <w:ins w:id="16" w:author="戴晓星" w:date="2022-03-19T15:24:25Z"/>
              </w:numPr>
              <w:spacing w:line="252" w:lineRule="auto"/>
              <w:rPr>
                <w:rFonts w:hint="default" w:ascii="宋体" w:hAnsi="宋体" w:eastAsia="宋体" w:cs="Arial"/>
                <w:color w:val="auto"/>
                <w:lang w:val="en-US" w:eastAsia="zh-CN"/>
              </w:rPr>
            </w:pPr>
            <w:r>
              <w:rPr>
                <w:rFonts w:hint="eastAsia" w:ascii="宋体" w:hAnsi="宋体" w:eastAsia="宋体" w:cs="Arial"/>
                <w:color w:val="auto"/>
                <w:u w:val="none"/>
                <w:lang w:val="en-US" w:eastAsia="zh-CN"/>
              </w:rPr>
              <w:t>上传分数情况，系统自动识别</w:t>
            </w:r>
          </w:p>
        </w:tc>
      </w:tr>
    </w:tbl>
    <w:p>
      <w:pPr>
        <w:pStyle w:val="4"/>
        <w:numPr>
          <w:ilvl w:val="0"/>
          <w:numId w:val="0"/>
        </w:numPr>
        <w:outlineLvl w:val="9"/>
        <w:rPr>
          <w:rFonts w:hint="eastAsia" w:ascii="宋体" w:hAnsi="宋体" w:eastAsia="宋体"/>
          <w:b w:val="0"/>
          <w:color w:val="auto"/>
          <w:lang w:val="en-US" w:eastAsia="zh-Hans"/>
        </w:rPr>
      </w:pPr>
      <w:bookmarkStart w:id="105" w:name="_Toc22232749_WPSOffice_Level2"/>
      <w:bookmarkStart w:id="106" w:name="_Toc2052082056_WPSOffice_Level2"/>
      <w:r>
        <w:rPr>
          <w:rFonts w:hint="default" w:ascii="宋体" w:hAnsi="宋体" w:eastAsia="宋体"/>
          <w:b w:val="0"/>
          <w:color w:val="auto"/>
          <w:lang w:eastAsia="zh-CN"/>
        </w:rPr>
        <w:t xml:space="preserve">3.5 </w:t>
      </w:r>
      <w:r>
        <w:rPr>
          <w:rFonts w:hint="eastAsia" w:ascii="宋体" w:hAnsi="宋体" w:eastAsia="宋体"/>
          <w:b w:val="0"/>
          <w:color w:val="auto"/>
          <w:lang w:val="en-US" w:eastAsia="zh-Hans"/>
        </w:rPr>
        <w:t>阅卷管理</w:t>
      </w:r>
      <w:bookmarkEnd w:id="105"/>
      <w:bookmarkEnd w:id="106"/>
    </w:p>
    <w:p>
      <w:pPr>
        <w:pStyle w:val="4"/>
        <w:numPr>
          <w:ilvl w:val="0"/>
          <w:numId w:val="0"/>
        </w:numPr>
        <w:outlineLvl w:val="9"/>
        <w:rPr>
          <w:rFonts w:hint="eastAsia"/>
          <w:color w:val="auto"/>
          <w:lang w:val="en-US" w:eastAsia="zh-Hans"/>
        </w:rPr>
      </w:pPr>
      <w:bookmarkStart w:id="107" w:name="_Toc755744372_WPSOffice_Level3"/>
      <w:bookmarkStart w:id="108" w:name="_Toc3657865_WPSOffice_Level3"/>
      <w:r>
        <w:rPr>
          <w:rFonts w:hint="default" w:ascii="宋体" w:hAnsi="宋体" w:eastAsia="宋体"/>
          <w:b w:val="0"/>
          <w:color w:val="auto"/>
          <w:lang w:eastAsia="zh-CN"/>
        </w:rPr>
        <w:t xml:space="preserve">3.5.1 </w:t>
      </w:r>
      <w:r>
        <w:rPr>
          <w:rFonts w:hint="eastAsia" w:ascii="宋体" w:hAnsi="宋体" w:eastAsia="宋体"/>
          <w:b w:val="0"/>
          <w:color w:val="auto"/>
          <w:lang w:val="en-US" w:eastAsia="zh-Hans"/>
        </w:rPr>
        <w:t>阅卷列表</w:t>
      </w:r>
      <w:bookmarkEnd w:id="107"/>
      <w:bookmarkEnd w:id="108"/>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阅卷列表</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lang w:val="en-US" w:eastAsia="zh-Hans"/>
              </w:rPr>
              <w:t>阅卷列表展示</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列表显示所有阅卷完成的记录</w:t>
            </w:r>
          </w:p>
          <w:p>
            <w:pPr>
              <w:widowControl/>
              <w:suppressAutoHyphens w:val="0"/>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主观题得分录入</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r>
              <w:rPr>
                <w:rFonts w:hint="eastAsia" w:ascii="宋体" w:hAnsi="宋体" w:eastAsia="宋体" w:cs="宋体"/>
                <w:color w:val="auto"/>
                <w:szCs w:val="21"/>
                <w:lang w:val="en-US" w:eastAsia="zh-Hans"/>
              </w:rPr>
              <w:t>手机扫描答题卡的阅卷功能</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试卷详情、主观题录入</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主观题得分录入后系统需要自动计算主观题总分以及相应试卷的总分</w:t>
            </w:r>
          </w:p>
        </w:tc>
      </w:tr>
    </w:tbl>
    <w:p>
      <w:pPr>
        <w:pStyle w:val="4"/>
        <w:numPr>
          <w:ilvl w:val="0"/>
          <w:numId w:val="0"/>
        </w:numPr>
        <w:outlineLvl w:val="9"/>
        <w:rPr>
          <w:rFonts w:hint="eastAsia"/>
          <w:color w:val="auto"/>
          <w:lang w:val="en-US" w:eastAsia="zh-Hans"/>
        </w:rPr>
      </w:pPr>
      <w:bookmarkStart w:id="109" w:name="_Toc1577371846_WPSOffice_Level3"/>
      <w:bookmarkStart w:id="110" w:name="_Toc1348194939_WPSOffice_Level3"/>
      <w:r>
        <w:rPr>
          <w:rFonts w:hint="default" w:ascii="宋体" w:hAnsi="宋体" w:eastAsia="宋体"/>
          <w:b w:val="0"/>
          <w:color w:val="auto"/>
          <w:lang w:eastAsia="zh-CN"/>
        </w:rPr>
        <w:t xml:space="preserve">3.5.2 </w:t>
      </w:r>
      <w:r>
        <w:rPr>
          <w:rFonts w:hint="eastAsia" w:ascii="宋体" w:hAnsi="宋体" w:eastAsia="宋体"/>
          <w:b w:val="0"/>
          <w:color w:val="auto"/>
          <w:lang w:val="en-US" w:eastAsia="zh-Hans"/>
        </w:rPr>
        <w:t>批阅答题卡</w:t>
      </w:r>
      <w:bookmarkEnd w:id="109"/>
      <w:bookmarkEnd w:id="110"/>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批阅答题卡</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系统自动批阅答题卡</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管理员选择试卷并上传答题卡</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系统自动批阅答题卡</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3- </w:t>
            </w:r>
            <w:r>
              <w:rPr>
                <w:rFonts w:hint="eastAsia" w:ascii="宋体" w:hAnsi="宋体" w:eastAsia="宋体"/>
                <w:color w:val="auto"/>
                <w:szCs w:val="21"/>
                <w:lang w:val="en-US" w:eastAsia="zh-Hans"/>
              </w:rPr>
              <w:t>系统自动生成错题集</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4- </w:t>
            </w:r>
            <w:r>
              <w:rPr>
                <w:rFonts w:hint="eastAsia" w:ascii="宋体" w:hAnsi="宋体" w:eastAsia="宋体"/>
                <w:color w:val="auto"/>
                <w:szCs w:val="21"/>
                <w:lang w:val="en-US" w:eastAsia="zh-CN"/>
              </w:rPr>
              <w:t>自动识别学生学号并关联学生</w:t>
            </w:r>
          </w:p>
          <w:p>
            <w:pPr>
              <w:widowControl/>
              <w:suppressAutoHyphens w:val="0"/>
              <w:spacing w:line="252" w:lineRule="auto"/>
              <w:rPr>
                <w:rFonts w:hint="eastAsia" w:ascii="宋体" w:hAnsi="宋体" w:eastAsia="宋体"/>
                <w:color w:val="auto"/>
                <w:szCs w:val="21"/>
                <w:lang w:eastAsia="zh-Hans"/>
              </w:rPr>
            </w:pPr>
            <w:r>
              <w:rPr>
                <w:rFonts w:hint="eastAsia" w:ascii="宋体" w:hAnsi="宋体" w:eastAsia="宋体"/>
                <w:color w:val="auto"/>
                <w:szCs w:val="21"/>
                <w:lang w:eastAsia="zh-CN"/>
              </w:rPr>
              <w:t>5-</w:t>
            </w:r>
            <w:r>
              <w:rPr>
                <w:rFonts w:hint="default" w:ascii="宋体" w:hAnsi="宋体" w:eastAsia="宋体"/>
                <w:color w:val="auto"/>
                <w:szCs w:val="21"/>
                <w:lang w:eastAsia="zh-CN"/>
              </w:rPr>
              <w:t xml:space="preserve"> </w:t>
            </w:r>
            <w:r>
              <w:rPr>
                <w:rFonts w:hint="eastAsia" w:ascii="宋体" w:hAnsi="宋体" w:eastAsia="宋体"/>
                <w:color w:val="auto"/>
                <w:szCs w:val="21"/>
                <w:lang w:val="en-US" w:eastAsia="zh-Hans"/>
              </w:rPr>
              <w:t>手机客户端或者微信小程序</w:t>
            </w:r>
            <w:r>
              <w:rPr>
                <w:rFonts w:hint="eastAsia" w:ascii="宋体" w:hAnsi="宋体" w:eastAsia="宋体"/>
                <w:color w:val="auto"/>
                <w:szCs w:val="21"/>
                <w:lang w:val="en-US" w:eastAsia="zh-CN"/>
              </w:rPr>
              <w:t>手动扫描</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确认、取消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主观题需要手动填写，字段有学校、班级、学号、试卷编号、主观题对错、主观题得分</w:t>
            </w:r>
          </w:p>
        </w:tc>
      </w:tr>
    </w:tbl>
    <w:p>
      <w:pPr>
        <w:pStyle w:val="4"/>
        <w:numPr>
          <w:ilvl w:val="0"/>
          <w:numId w:val="0"/>
        </w:numPr>
        <w:outlineLvl w:val="9"/>
        <w:rPr>
          <w:rFonts w:hint="eastAsia"/>
          <w:color w:val="auto"/>
          <w:lang w:val="en-US" w:eastAsia="zh-Hans"/>
        </w:rPr>
      </w:pPr>
      <w:bookmarkStart w:id="111" w:name="_Toc202993507_WPSOffice_Level3"/>
      <w:bookmarkStart w:id="112" w:name="_Toc1012380276_WPSOffice_Level3"/>
      <w:r>
        <w:rPr>
          <w:rFonts w:hint="default" w:ascii="宋体" w:hAnsi="宋体" w:eastAsia="宋体"/>
          <w:b w:val="0"/>
          <w:color w:val="auto"/>
          <w:lang w:eastAsia="zh-CN"/>
        </w:rPr>
        <w:t xml:space="preserve">3.5.3 </w:t>
      </w:r>
      <w:r>
        <w:rPr>
          <w:rFonts w:hint="eastAsia" w:ascii="宋体" w:hAnsi="宋体" w:eastAsia="宋体"/>
          <w:b w:val="0"/>
          <w:color w:val="auto"/>
          <w:lang w:val="en-US" w:eastAsia="zh-Hans"/>
        </w:rPr>
        <w:t>批量批阅</w:t>
      </w:r>
      <w:bookmarkEnd w:id="111"/>
      <w:bookmarkEnd w:id="112"/>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批量批阅</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批量批阅答题卡</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管理员选择试卷并批量上传答题卡</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系统自动批量批阅答题卡</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3- </w:t>
            </w:r>
            <w:r>
              <w:rPr>
                <w:rFonts w:hint="eastAsia" w:ascii="宋体" w:hAnsi="宋体" w:eastAsia="宋体"/>
                <w:color w:val="auto"/>
                <w:szCs w:val="21"/>
                <w:lang w:val="en-US" w:eastAsia="zh-Hans"/>
              </w:rPr>
              <w:t>系统自动生成错题集</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4- </w:t>
            </w:r>
            <w:r>
              <w:rPr>
                <w:rFonts w:hint="eastAsia" w:ascii="宋体" w:hAnsi="宋体" w:eastAsia="宋体"/>
                <w:color w:val="auto"/>
                <w:szCs w:val="21"/>
                <w:lang w:val="en-US" w:eastAsia="zh-CN"/>
              </w:rPr>
              <w:t>自动识别学生学号并关联学生</w:t>
            </w:r>
          </w:p>
          <w:p>
            <w:pPr>
              <w:widowControl/>
              <w:suppressAutoHyphens w:val="0"/>
              <w:spacing w:line="252" w:lineRule="auto"/>
              <w:rPr>
                <w:rFonts w:hint="eastAsia" w:ascii="宋体" w:hAnsi="宋体" w:eastAsia="宋体"/>
                <w:color w:val="auto"/>
                <w:szCs w:val="21"/>
                <w:lang w:eastAsia="zh-Hans"/>
              </w:rPr>
            </w:pP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确认、取消</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批量上传的答题卡需要按约定打包成固定格式，以便系统自动解压识别；主观题得分批量上传，模板为excel格式，字段有学校、班级、学号、试卷编号、主观题对错、主观题得分</w:t>
            </w:r>
          </w:p>
        </w:tc>
      </w:tr>
    </w:tbl>
    <w:p>
      <w:pPr>
        <w:pStyle w:val="4"/>
        <w:numPr>
          <w:ilvl w:val="0"/>
          <w:numId w:val="0"/>
        </w:numPr>
        <w:outlineLvl w:val="9"/>
        <w:rPr>
          <w:rFonts w:hint="eastAsia"/>
          <w:color w:val="auto"/>
          <w:lang w:val="en-US" w:eastAsia="zh-Hans"/>
        </w:rPr>
      </w:pPr>
      <w:bookmarkStart w:id="113" w:name="_Toc562363551_WPSOffice_Level3"/>
      <w:bookmarkStart w:id="114" w:name="_Toc1507840713_WPSOffice_Level3"/>
      <w:r>
        <w:rPr>
          <w:rFonts w:hint="default" w:ascii="宋体" w:hAnsi="宋体" w:eastAsia="宋体"/>
          <w:b w:val="0"/>
          <w:color w:val="auto"/>
          <w:lang w:eastAsia="zh-CN"/>
        </w:rPr>
        <w:t xml:space="preserve">3.5.4 </w:t>
      </w:r>
      <w:r>
        <w:rPr>
          <w:rFonts w:hint="eastAsia" w:ascii="宋体" w:hAnsi="宋体" w:eastAsia="宋体"/>
          <w:b w:val="0"/>
          <w:color w:val="auto"/>
          <w:lang w:val="en-US" w:eastAsia="zh-Hans"/>
        </w:rPr>
        <w:t>错题列表</w:t>
      </w:r>
      <w:bookmarkEnd w:id="113"/>
      <w:bookmarkEnd w:id="114"/>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错题列表</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所有错题列表</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列表显示所有错题</w:t>
            </w:r>
          </w:p>
          <w:p>
            <w:pPr>
              <w:widowControl/>
              <w:suppressAutoHyphens w:val="0"/>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根据筛选条件查询错题</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查询</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查询筛选条件为</w:t>
            </w:r>
            <w:r>
              <w:rPr>
                <w:rFonts w:hint="eastAsia" w:ascii="宋体" w:hAnsi="宋体" w:eastAsia="宋体"/>
                <w:color w:val="auto"/>
                <w:szCs w:val="21"/>
                <w:lang w:val="en-US" w:eastAsia="zh-Hans"/>
              </w:rPr>
              <w:t>时间段、学校、年级、班级、任课老师、知识点、得分率、题型</w:t>
            </w:r>
          </w:p>
        </w:tc>
      </w:tr>
    </w:tbl>
    <w:p>
      <w:pPr>
        <w:pStyle w:val="4"/>
        <w:numPr>
          <w:ilvl w:val="0"/>
          <w:numId w:val="0"/>
        </w:numPr>
        <w:outlineLvl w:val="9"/>
        <w:rPr>
          <w:rFonts w:hint="eastAsia" w:ascii="宋体" w:hAnsi="宋体" w:eastAsia="宋体"/>
          <w:b w:val="0"/>
          <w:color w:val="auto"/>
          <w:lang w:val="en-US" w:eastAsia="zh-Hans"/>
        </w:rPr>
      </w:pPr>
      <w:bookmarkStart w:id="115" w:name="_Toc1971828791_WPSOffice_Level2"/>
      <w:bookmarkStart w:id="116" w:name="_Toc568671210_WPSOffice_Level2"/>
      <w:r>
        <w:rPr>
          <w:rFonts w:hint="default" w:ascii="宋体" w:hAnsi="宋体" w:eastAsia="宋体"/>
          <w:b w:val="0"/>
          <w:color w:val="auto"/>
          <w:lang w:eastAsia="zh-CN"/>
        </w:rPr>
        <w:t xml:space="preserve">3.6 </w:t>
      </w:r>
      <w:r>
        <w:rPr>
          <w:rFonts w:hint="eastAsia" w:ascii="宋体" w:hAnsi="宋体" w:eastAsia="宋体"/>
          <w:b w:val="0"/>
          <w:color w:val="auto"/>
          <w:lang w:val="en-US" w:eastAsia="zh-Hans"/>
        </w:rPr>
        <w:t>学校管理</w:t>
      </w:r>
      <w:bookmarkEnd w:id="115"/>
      <w:bookmarkEnd w:id="116"/>
    </w:p>
    <w:p>
      <w:pPr>
        <w:pStyle w:val="4"/>
        <w:numPr>
          <w:ilvl w:val="0"/>
          <w:numId w:val="0"/>
        </w:numPr>
        <w:outlineLvl w:val="9"/>
        <w:rPr>
          <w:rFonts w:hint="eastAsia" w:ascii="宋体" w:hAnsi="宋体" w:eastAsia="宋体"/>
          <w:b w:val="0"/>
          <w:color w:val="auto"/>
          <w:lang w:val="en-US" w:eastAsia="zh-Hans"/>
        </w:rPr>
      </w:pPr>
      <w:bookmarkStart w:id="117" w:name="_Toc558849833_WPSOffice_Level3"/>
      <w:bookmarkStart w:id="118" w:name="_Toc1354797320_WPSOffice_Level3"/>
      <w:r>
        <w:rPr>
          <w:rFonts w:hint="default" w:ascii="宋体" w:hAnsi="宋体" w:eastAsia="宋体"/>
          <w:b w:val="0"/>
          <w:color w:val="auto"/>
          <w:lang w:eastAsia="zh-CN"/>
        </w:rPr>
        <w:t xml:space="preserve">3.6.1 </w:t>
      </w:r>
      <w:r>
        <w:rPr>
          <w:rFonts w:hint="eastAsia" w:ascii="宋体" w:hAnsi="宋体" w:eastAsia="宋体"/>
          <w:b w:val="0"/>
          <w:color w:val="auto"/>
          <w:lang w:val="en-US" w:eastAsia="zh-Hans"/>
        </w:rPr>
        <w:t>学校管理</w:t>
      </w:r>
      <w:bookmarkEnd w:id="81"/>
      <w:bookmarkEnd w:id="117"/>
      <w:bookmarkEnd w:id="118"/>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学校管理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学校信息管理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列表显示所有学校信息</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学校信息的增、删、改、查操作</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3- </w:t>
            </w:r>
            <w:r>
              <w:rPr>
                <w:rFonts w:hint="eastAsia" w:ascii="宋体" w:hAnsi="宋体" w:eastAsia="宋体"/>
                <w:color w:val="auto"/>
                <w:szCs w:val="21"/>
                <w:lang w:val="en-US" w:eastAsia="zh-Hans"/>
              </w:rPr>
              <w:t>导入学生</w:t>
            </w:r>
          </w:p>
          <w:p>
            <w:pPr>
              <w:widowControl/>
              <w:suppressAutoHyphens w:val="0"/>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4- </w:t>
            </w:r>
            <w:r>
              <w:rPr>
                <w:rFonts w:hint="eastAsia" w:ascii="宋体" w:hAnsi="宋体" w:eastAsia="宋体"/>
                <w:color w:val="auto"/>
                <w:szCs w:val="21"/>
                <w:lang w:val="en-US" w:eastAsia="zh-Hans"/>
              </w:rPr>
              <w:t>导出学生</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查询、新增、修改、删除、导入学生、导出学生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default" w:ascii="宋体" w:hAnsi="宋体" w:eastAsia="宋体" w:cs="Arial"/>
                <w:color w:val="auto"/>
                <w:lang w:eastAsia="zh-Hans"/>
              </w:rPr>
              <w:t xml:space="preserve">1- </w:t>
            </w:r>
            <w:r>
              <w:rPr>
                <w:rFonts w:hint="eastAsia" w:ascii="宋体" w:hAnsi="宋体" w:eastAsia="宋体" w:cs="Arial"/>
                <w:color w:val="auto"/>
                <w:lang w:val="en-US" w:eastAsia="zh-Hans"/>
              </w:rPr>
              <w:t>具体字段需要协商确定，保留拓展字段的能力</w:t>
            </w:r>
          </w:p>
          <w:p>
            <w:pPr>
              <w:widowControl/>
              <w:spacing w:line="252" w:lineRule="auto"/>
              <w:rPr>
                <w:rFonts w:hint="default" w:ascii="宋体" w:hAnsi="宋体" w:eastAsia="宋体" w:cs="Arial"/>
                <w:color w:val="auto"/>
                <w:lang w:val="en-US" w:eastAsia="zh-CN"/>
              </w:rPr>
            </w:pPr>
            <w:r>
              <w:rPr>
                <w:rFonts w:hint="default" w:ascii="宋体" w:hAnsi="宋体" w:eastAsia="宋体" w:cs="Arial"/>
                <w:color w:val="auto"/>
                <w:lang w:eastAsia="zh-Hans"/>
              </w:rPr>
              <w:t xml:space="preserve">2- </w:t>
            </w:r>
            <w:r>
              <w:rPr>
                <w:rFonts w:hint="eastAsia" w:ascii="宋体" w:hAnsi="宋体" w:eastAsia="宋体" w:cs="Arial"/>
                <w:color w:val="auto"/>
                <w:lang w:val="en-US" w:eastAsia="zh-Hans"/>
              </w:rPr>
              <w:t>导入学生时若有重复学生，不进行导入，并在导入完成后弹框提示重复学生信息</w:t>
            </w:r>
            <w:r>
              <w:rPr>
                <w:rFonts w:hint="eastAsia" w:ascii="宋体" w:hAnsi="宋体" w:eastAsia="宋体" w:cs="Arial"/>
                <w:color w:val="auto"/>
                <w:lang w:val="en-US" w:eastAsia="zh-CN"/>
              </w:rPr>
              <w:t>，并有相关页面进行修改</w:t>
            </w:r>
          </w:p>
        </w:tc>
      </w:tr>
    </w:tbl>
    <w:p>
      <w:pPr>
        <w:pStyle w:val="4"/>
        <w:numPr>
          <w:ilvl w:val="0"/>
          <w:numId w:val="0"/>
        </w:numPr>
        <w:outlineLvl w:val="9"/>
        <w:rPr>
          <w:rFonts w:hint="eastAsia"/>
          <w:color w:val="auto"/>
          <w:lang w:val="en-US" w:eastAsia="zh-Hans"/>
        </w:rPr>
      </w:pPr>
      <w:bookmarkStart w:id="119" w:name="_Toc1643154900_WPSOffice_Level3"/>
      <w:bookmarkStart w:id="120" w:name="_Toc309448099_WPSOffice_Level3"/>
      <w:r>
        <w:rPr>
          <w:rFonts w:hint="default" w:ascii="宋体" w:hAnsi="宋体" w:eastAsia="宋体"/>
          <w:b w:val="0"/>
          <w:color w:val="auto"/>
          <w:lang w:eastAsia="zh-CN"/>
        </w:rPr>
        <w:t xml:space="preserve">3.6.2 </w:t>
      </w:r>
      <w:r>
        <w:rPr>
          <w:rFonts w:hint="eastAsia" w:ascii="宋体" w:hAnsi="宋体" w:eastAsia="宋体"/>
          <w:b w:val="0"/>
          <w:color w:val="auto"/>
          <w:lang w:val="en-US" w:eastAsia="zh-Hans"/>
        </w:rPr>
        <w:t>班级管理</w:t>
      </w:r>
      <w:bookmarkEnd w:id="119"/>
      <w:bookmarkEnd w:id="120"/>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班级管理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所有班级信息管理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列表显示所有班级信息</w:t>
            </w:r>
          </w:p>
          <w:p>
            <w:pPr>
              <w:widowControl/>
              <w:suppressAutoHyphens w:val="0"/>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班级信息的增、删、改、查操作</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查询、新增、修改、删除</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pacing w:line="252"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具体字段需要协商确定，保留拓展字段的能力</w:t>
            </w:r>
          </w:p>
        </w:tc>
      </w:tr>
    </w:tbl>
    <w:p>
      <w:pPr>
        <w:pStyle w:val="4"/>
        <w:numPr>
          <w:ilvl w:val="0"/>
          <w:numId w:val="0"/>
        </w:numPr>
        <w:outlineLvl w:val="9"/>
        <w:rPr>
          <w:rFonts w:hint="eastAsia"/>
          <w:color w:val="auto"/>
          <w:lang w:val="en-US" w:eastAsia="zh-Hans"/>
        </w:rPr>
      </w:pPr>
      <w:bookmarkStart w:id="121" w:name="_Toc2012187527_WPSOffice_Level3"/>
      <w:bookmarkStart w:id="122" w:name="_Toc1836290506_WPSOffice_Level3"/>
      <w:r>
        <w:rPr>
          <w:rFonts w:hint="default" w:ascii="宋体" w:hAnsi="宋体" w:eastAsia="宋体"/>
          <w:b w:val="0"/>
          <w:color w:val="auto"/>
          <w:lang w:eastAsia="zh-CN"/>
        </w:rPr>
        <w:t xml:space="preserve">3.6.3 </w:t>
      </w:r>
      <w:r>
        <w:rPr>
          <w:rFonts w:hint="eastAsia" w:ascii="宋体" w:hAnsi="宋体" w:eastAsia="宋体"/>
          <w:b w:val="0"/>
          <w:color w:val="auto"/>
          <w:lang w:val="en-US" w:eastAsia="zh-Hans"/>
        </w:rPr>
        <w:t>教师管理</w:t>
      </w:r>
      <w:bookmarkEnd w:id="121"/>
      <w:bookmarkEnd w:id="122"/>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教师管理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所有教师信息管理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列表显示所有教师信息</w:t>
            </w:r>
          </w:p>
          <w:p>
            <w:pPr>
              <w:widowControl/>
              <w:suppressAutoHyphens w:val="0"/>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教师信息的增、删、改、查操作</w:t>
            </w: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查询、新增、修改、删除</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lang w:val="en-US" w:eastAsia="zh-Hans"/>
              </w:rPr>
            </w:pPr>
            <w:r>
              <w:rPr>
                <w:rFonts w:hint="eastAsia" w:ascii="宋体" w:hAnsi="宋体" w:eastAsia="宋体" w:cs="Arial"/>
                <w:color w:val="auto"/>
                <w:lang w:val="en-US" w:eastAsia="zh-CN"/>
              </w:rPr>
              <w:t>教师和学校不是一对一关系，一个教师可能会关联多个学校</w:t>
            </w:r>
            <w:r>
              <w:rPr>
                <w:rFonts w:hint="eastAsia" w:ascii="宋体" w:hAnsi="宋体" w:eastAsia="宋体" w:cs="Arial"/>
                <w:color w:val="auto"/>
                <w:lang w:val="en-US" w:eastAsia="zh-Hans"/>
              </w:rPr>
              <w:t>，教师需要一个唯一</w:t>
            </w:r>
            <w:r>
              <w:rPr>
                <w:rFonts w:hint="eastAsia" w:ascii="宋体" w:hAnsi="宋体" w:eastAsia="宋体" w:cs="Arial"/>
                <w:color w:val="auto"/>
                <w:lang w:val="en-US" w:eastAsia="zh-CN"/>
              </w:rPr>
              <w:t>标识</w:t>
            </w:r>
            <w:r>
              <w:rPr>
                <w:rFonts w:hint="eastAsia" w:ascii="宋体" w:hAnsi="宋体" w:eastAsia="宋体" w:cs="Arial"/>
                <w:color w:val="auto"/>
                <w:lang w:val="en-US" w:eastAsia="zh-Hans"/>
              </w:rPr>
              <w:t>，暂定手机号</w:t>
            </w:r>
          </w:p>
          <w:p>
            <w:pPr>
              <w:rPr>
                <w:rFonts w:hint="eastAsia" w:ascii="宋体" w:hAnsi="宋体" w:eastAsia="宋体" w:cs="Arial"/>
                <w:color w:val="auto"/>
                <w:lang w:val="en-US" w:eastAsia="zh-Hans"/>
              </w:rPr>
            </w:pPr>
            <w:r>
              <w:rPr>
                <w:rFonts w:hint="eastAsia" w:ascii="宋体" w:hAnsi="宋体" w:eastAsia="宋体" w:cs="Arial"/>
                <w:color w:val="auto"/>
                <w:lang w:val="en-US" w:eastAsia="zh-Hans"/>
              </w:rPr>
              <w:t>教师需要与管理端账号一一对应</w:t>
            </w:r>
          </w:p>
        </w:tc>
      </w:tr>
    </w:tbl>
    <w:p>
      <w:pPr>
        <w:pStyle w:val="4"/>
        <w:numPr>
          <w:ilvl w:val="0"/>
          <w:numId w:val="0"/>
        </w:numPr>
        <w:outlineLvl w:val="9"/>
        <w:rPr>
          <w:rFonts w:hint="eastAsia"/>
          <w:color w:val="auto"/>
          <w:lang w:val="en-US" w:eastAsia="zh-Hans"/>
        </w:rPr>
      </w:pPr>
      <w:bookmarkStart w:id="123" w:name="_Toc263293333_WPSOffice_Level3"/>
      <w:bookmarkStart w:id="124" w:name="_Toc1047043305_WPSOffice_Level3"/>
      <w:r>
        <w:rPr>
          <w:rFonts w:hint="default" w:ascii="宋体" w:hAnsi="宋体" w:eastAsia="宋体"/>
          <w:b w:val="0"/>
          <w:color w:val="auto"/>
          <w:lang w:eastAsia="zh-CN"/>
        </w:rPr>
        <w:t xml:space="preserve">3.6.4 </w:t>
      </w:r>
      <w:r>
        <w:rPr>
          <w:rFonts w:hint="eastAsia" w:ascii="宋体" w:hAnsi="宋体" w:eastAsia="宋体"/>
          <w:b w:val="0"/>
          <w:color w:val="auto"/>
          <w:lang w:val="en-US" w:eastAsia="zh-Hans"/>
        </w:rPr>
        <w:t>学生管理</w:t>
      </w:r>
      <w:bookmarkEnd w:id="123"/>
      <w:bookmarkEnd w:id="124"/>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ascii="宋体" w:hAnsi="宋体" w:cs="Arial"/>
                <w:color w:val="auto"/>
                <w:lang w:val="en-US" w:eastAsia="zh-CN"/>
              </w:rPr>
            </w:pPr>
            <w:r>
              <w:rPr>
                <w:rFonts w:hint="eastAsia" w:ascii="宋体" w:hAnsi="宋体"/>
                <w:b/>
                <w:color w:val="auto"/>
                <w:sz w:val="24"/>
                <w:szCs w:val="24"/>
                <w:lang w:val="en-US" w:eastAsia="zh-Hans"/>
              </w:rPr>
              <w:t>学生管理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所有学生信息管理</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列表显示所有学生信息</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学生信息的增、删、改、查操作</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3- </w:t>
            </w:r>
            <w:r>
              <w:rPr>
                <w:rFonts w:hint="eastAsia" w:ascii="宋体" w:hAnsi="宋体" w:eastAsia="宋体"/>
                <w:color w:val="auto"/>
                <w:szCs w:val="21"/>
                <w:lang w:val="en-US" w:eastAsia="zh-Hans"/>
              </w:rPr>
              <w:t>考试详情（列表显示历次考试成绩，可链接试卷错题本）</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4- </w:t>
            </w:r>
            <w:r>
              <w:rPr>
                <w:rFonts w:hint="eastAsia" w:ascii="宋体" w:hAnsi="宋体" w:eastAsia="宋体"/>
                <w:color w:val="auto"/>
                <w:szCs w:val="21"/>
                <w:lang w:val="en-US" w:eastAsia="zh-Hans"/>
              </w:rPr>
              <w:t>知识图谱（关联学情分析，显示学生的学情）</w:t>
            </w:r>
          </w:p>
          <w:p>
            <w:pPr>
              <w:widowControl/>
              <w:suppressAutoHyphens w:val="0"/>
              <w:spacing w:line="252" w:lineRule="auto"/>
              <w:rPr>
                <w:rFonts w:hint="eastAsia" w:ascii="宋体" w:hAnsi="宋体" w:eastAsia="宋体"/>
                <w:color w:val="auto"/>
                <w:szCs w:val="21"/>
                <w:lang w:eastAsia="zh-Hans"/>
              </w:rPr>
            </w:pPr>
            <w:r>
              <w:rPr>
                <w:rFonts w:hint="default" w:ascii="宋体" w:hAnsi="宋体" w:eastAsia="宋体"/>
                <w:color w:val="auto"/>
                <w:szCs w:val="21"/>
                <w:lang w:eastAsia="zh-Hans"/>
              </w:rPr>
              <w:t xml:space="preserve">5- </w:t>
            </w:r>
            <w:r>
              <w:rPr>
                <w:rFonts w:hint="eastAsia" w:ascii="宋体" w:hAnsi="宋体" w:eastAsia="宋体"/>
                <w:color w:val="auto"/>
                <w:szCs w:val="21"/>
                <w:lang w:val="en-US" w:eastAsia="zh-Hans"/>
              </w:rPr>
              <w:t>错题本（关联错题列表，显示学生的错题，可链</w:t>
            </w:r>
            <w:bookmarkStart w:id="127" w:name="_GoBack"/>
            <w:bookmarkEnd w:id="127"/>
            <w:r>
              <w:rPr>
                <w:rFonts w:hint="eastAsia" w:ascii="宋体" w:hAnsi="宋体" w:eastAsia="宋体"/>
                <w:color w:val="auto"/>
                <w:szCs w:val="21"/>
                <w:lang w:val="en-US" w:eastAsia="zh-Hans"/>
              </w:rPr>
              <w:t>接到错题组卷，错题组卷中的筛选条件自动选中该学生信息）</w:t>
            </w:r>
          </w:p>
          <w:p>
            <w:pPr>
              <w:widowControl/>
              <w:suppressAutoHyphens w:val="0"/>
              <w:spacing w:line="252" w:lineRule="auto"/>
              <w:rPr>
                <w:rFonts w:hint="eastAsia" w:ascii="宋体" w:hAnsi="宋体" w:eastAsia="宋体"/>
                <w:color w:val="auto"/>
                <w:szCs w:val="21"/>
                <w:lang w:val="en-US" w:eastAsia="zh-Hans"/>
              </w:rPr>
            </w:pPr>
          </w:p>
        </w:tc>
      </w:tr>
      <w:tr>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查询、新增、修改、删除、考试详情、知识图谱、错题本</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lang w:val="en-US" w:eastAsia="zh-CN"/>
              </w:rPr>
            </w:pPr>
            <w:r>
              <w:rPr>
                <w:rFonts w:hint="eastAsia" w:ascii="宋体" w:hAnsi="宋体" w:eastAsia="宋体" w:cs="Arial"/>
                <w:color w:val="auto"/>
                <w:lang w:val="en-US" w:eastAsia="zh-CN"/>
              </w:rPr>
              <w:t>包含所属学校班级老师</w:t>
            </w:r>
          </w:p>
          <w:p>
            <w:pPr>
              <w:rPr>
                <w:rFonts w:hint="eastAsia" w:ascii="宋体" w:hAnsi="宋体" w:eastAsia="宋体" w:cs="Arial"/>
                <w:color w:val="auto"/>
                <w:lang w:val="en-US" w:eastAsia="zh-CN"/>
              </w:rPr>
            </w:pPr>
            <w:r>
              <w:rPr>
                <w:rFonts w:hint="eastAsia" w:ascii="宋体" w:hAnsi="宋体" w:eastAsia="宋体" w:cs="Arial"/>
                <w:color w:val="auto"/>
                <w:lang w:val="en-US" w:eastAsia="zh-CN"/>
              </w:rPr>
              <w:t>自动更新考试得分信息</w:t>
            </w:r>
          </w:p>
          <w:p>
            <w:pPr>
              <w:rPr>
                <w:rFonts w:hint="eastAsia" w:ascii="宋体" w:hAnsi="宋体" w:eastAsia="宋体" w:cs="Arial"/>
                <w:color w:val="auto"/>
                <w:lang w:val="en-US" w:eastAsia="zh-CN"/>
              </w:rPr>
            </w:pPr>
            <w:r>
              <w:rPr>
                <w:rFonts w:hint="eastAsia" w:ascii="宋体" w:hAnsi="宋体" w:eastAsia="宋体" w:cs="Arial"/>
                <w:color w:val="auto"/>
                <w:lang w:val="en-US" w:eastAsia="zh-CN"/>
              </w:rPr>
              <w:t>自动生成个人错题本，并可组卷</w:t>
            </w:r>
          </w:p>
          <w:p>
            <w:pPr>
              <w:rPr>
                <w:rFonts w:hint="eastAsia" w:ascii="宋体" w:hAnsi="宋体" w:eastAsia="宋体" w:cs="Arial"/>
                <w:color w:val="auto"/>
                <w:lang w:val="en-US" w:eastAsia="zh-CN"/>
              </w:rPr>
            </w:pPr>
            <w:r>
              <w:rPr>
                <w:rFonts w:hint="eastAsia" w:ascii="宋体" w:hAnsi="宋体" w:eastAsia="宋体" w:cs="Arial"/>
                <w:color w:val="auto"/>
                <w:lang w:val="en-US" w:eastAsia="zh-CN"/>
              </w:rPr>
              <w:t>有学生学习知识图谱，查看学生学习情况，找出知识点缺失</w:t>
            </w:r>
          </w:p>
          <w:p>
            <w:pPr>
              <w:rPr>
                <w:rFonts w:hint="eastAsia" w:ascii="宋体" w:hAnsi="宋体" w:eastAsia="宋体" w:cs="Arial"/>
                <w:color w:val="auto"/>
                <w:lang w:val="en-US" w:eastAsia="zh-Hans"/>
              </w:rPr>
            </w:pPr>
            <w:r>
              <w:rPr>
                <w:rFonts w:hint="eastAsia" w:ascii="宋体" w:hAnsi="宋体" w:eastAsia="宋体" w:cs="Arial"/>
                <w:color w:val="auto"/>
                <w:lang w:val="en-US" w:eastAsia="zh-Hans"/>
              </w:rPr>
              <w:t>学生信息中需要包含初始分数字段</w:t>
            </w:r>
          </w:p>
          <w:p>
            <w:pPr>
              <w:rPr>
                <w:rFonts w:hint="eastAsia" w:ascii="宋体" w:hAnsi="宋体" w:eastAsia="宋体" w:cs="Arial"/>
                <w:color w:val="auto"/>
                <w:lang w:val="en-US" w:eastAsia="zh-Hans"/>
              </w:rPr>
            </w:pPr>
          </w:p>
        </w:tc>
      </w:tr>
    </w:tbl>
    <w:p>
      <w:pPr>
        <w:rPr>
          <w:color w:val="auto"/>
        </w:rPr>
      </w:pPr>
    </w:p>
    <w:p>
      <w:pPr>
        <w:pStyle w:val="4"/>
        <w:numPr>
          <w:ilvl w:val="0"/>
          <w:numId w:val="0"/>
        </w:numPr>
        <w:outlineLvl w:val="9"/>
        <w:rPr>
          <w:rFonts w:hint="eastAsia" w:ascii="宋体" w:hAnsi="宋体" w:eastAsia="宋体"/>
          <w:b w:val="0"/>
          <w:color w:val="auto"/>
          <w:lang w:val="en-US" w:eastAsia="zh-Hans"/>
        </w:rPr>
      </w:pPr>
      <w:bookmarkStart w:id="125" w:name="_Toc1175823617_WPSOffice_Level2"/>
      <w:bookmarkStart w:id="126" w:name="_Toc1354734911_WPSOffice_Level2"/>
      <w:r>
        <w:rPr>
          <w:rFonts w:hint="default" w:ascii="宋体" w:hAnsi="宋体" w:eastAsia="宋体"/>
          <w:b w:val="0"/>
          <w:color w:val="auto"/>
          <w:lang w:eastAsia="zh-CN"/>
        </w:rPr>
        <w:t xml:space="preserve">3.7 </w:t>
      </w:r>
      <w:r>
        <w:rPr>
          <w:rFonts w:hint="eastAsia" w:ascii="宋体" w:hAnsi="宋体" w:eastAsia="宋体"/>
          <w:b w:val="0"/>
          <w:color w:val="auto"/>
          <w:lang w:val="en-US" w:eastAsia="zh-Hans"/>
        </w:rPr>
        <w:t>扫描答题卡（手机端）</w:t>
      </w:r>
      <w:bookmarkEnd w:id="125"/>
      <w:bookmarkEnd w:id="126"/>
    </w:p>
    <w:tbl>
      <w:tblPr>
        <w:tblStyle w:val="9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3"/>
        <w:gridCol w:w="6143"/>
      </w:tblGrid>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用例名称</w:t>
            </w:r>
          </w:p>
        </w:tc>
        <w:tc>
          <w:tcPr>
            <w:tcW w:w="6143" w:type="dxa"/>
            <w:tcBorders>
              <w:top w:val="single" w:color="auto" w:sz="4" w:space="0"/>
              <w:left w:val="single" w:color="auto" w:sz="4" w:space="0"/>
              <w:bottom w:val="single" w:color="auto" w:sz="4" w:space="0"/>
              <w:right w:val="single" w:color="auto" w:sz="4" w:space="0"/>
            </w:tcBorders>
            <w:noWrap w:val="0"/>
            <w:vAlign w:val="top"/>
          </w:tcPr>
          <w:p>
            <w:pPr>
              <w:pStyle w:val="47"/>
              <w:snapToGrid/>
              <w:spacing w:after="0" w:line="360" w:lineRule="auto"/>
              <w:rPr>
                <w:rFonts w:hint="eastAsia" w:ascii="宋体" w:hAnsi="宋体" w:eastAsia="宋体" w:cs="Arial"/>
                <w:color w:val="auto"/>
                <w:lang w:val="en-US" w:eastAsia="zh-Hans"/>
              </w:rPr>
            </w:pPr>
            <w:r>
              <w:rPr>
                <w:rFonts w:hint="eastAsia" w:ascii="宋体" w:hAnsi="宋体"/>
                <w:b/>
                <w:color w:val="auto"/>
                <w:sz w:val="24"/>
                <w:szCs w:val="24"/>
                <w:lang w:val="en-US" w:eastAsia="zh-Hans"/>
              </w:rPr>
              <w:t>扫描答题卡（手机端）</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用例描述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hint="eastAsia" w:ascii="宋体" w:hAnsi="宋体" w:eastAsia="宋体" w:cs="Arial"/>
                <w:color w:val="auto"/>
                <w:lang w:val="en-US" w:eastAsia="zh-Hans"/>
              </w:rPr>
            </w:pPr>
            <w:r>
              <w:rPr>
                <w:rFonts w:hint="eastAsia" w:ascii="宋体" w:hAnsi="宋体" w:eastAsia="宋体" w:cs="Arial"/>
                <w:color w:val="auto"/>
                <w:lang w:val="en-US" w:eastAsia="zh-Hans"/>
              </w:rPr>
              <w:t>通过手机端APP或者微信小程序扫描答题卡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主要执行者</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涉众</w:t>
            </w:r>
          </w:p>
        </w:tc>
        <w:tc>
          <w:tcPr>
            <w:tcW w:w="6143" w:type="dxa"/>
            <w:tcBorders>
              <w:top w:val="single" w:color="auto" w:sz="4" w:space="0"/>
              <w:left w:val="single" w:color="auto" w:sz="4" w:space="0"/>
              <w:bottom w:val="single" w:color="auto" w:sz="4" w:space="0"/>
              <w:right w:val="single" w:color="auto" w:sz="4" w:space="0"/>
            </w:tcBorders>
            <w:noWrap w:val="0"/>
            <w:vAlign w:val="top"/>
          </w:tcPr>
          <w:p>
            <w:pPr>
              <w:spacing w:line="360" w:lineRule="auto"/>
              <w:rPr>
                <w:rFonts w:ascii="宋体" w:hAnsi="宋体" w:eastAsia="宋体" w:cs="Arial"/>
                <w:color w:val="auto"/>
              </w:rPr>
            </w:pPr>
            <w:r>
              <w:rPr>
                <w:rFonts w:hint="eastAsia" w:ascii="宋体" w:hAnsi="宋体" w:eastAsia="宋体" w:cs="Arial"/>
                <w:color w:val="auto"/>
              </w:rPr>
              <w:t>后台管理员</w:t>
            </w:r>
          </w:p>
        </w:tc>
      </w:tr>
      <w:tr>
        <w:trPr>
          <w:trHeight w:val="769"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功能详述</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1- </w:t>
            </w:r>
            <w:r>
              <w:rPr>
                <w:rFonts w:hint="eastAsia" w:ascii="宋体" w:hAnsi="宋体" w:eastAsia="宋体"/>
                <w:color w:val="auto"/>
                <w:szCs w:val="21"/>
                <w:lang w:val="en-US" w:eastAsia="zh-Hans"/>
              </w:rPr>
              <w:t>管理员登录（和管理端管理员用户同账户）</w:t>
            </w:r>
          </w:p>
          <w:p>
            <w:pPr>
              <w:widowControl/>
              <w:suppressAutoHyphens w:val="0"/>
              <w:spacing w:line="252" w:lineRule="auto"/>
              <w:rPr>
                <w:rFonts w:hint="eastAsia" w:ascii="宋体" w:hAnsi="宋体" w:eastAsia="宋体"/>
                <w:color w:val="auto"/>
                <w:szCs w:val="21"/>
                <w:lang w:val="en-US" w:eastAsia="zh-Hans"/>
              </w:rPr>
            </w:pPr>
            <w:r>
              <w:rPr>
                <w:rFonts w:hint="default" w:ascii="宋体" w:hAnsi="宋体" w:eastAsia="宋体"/>
                <w:color w:val="auto"/>
                <w:szCs w:val="21"/>
                <w:lang w:eastAsia="zh-Hans"/>
              </w:rPr>
              <w:t xml:space="preserve">2- </w:t>
            </w:r>
            <w:r>
              <w:rPr>
                <w:rFonts w:hint="eastAsia" w:ascii="宋体" w:hAnsi="宋体" w:eastAsia="宋体"/>
                <w:color w:val="auto"/>
                <w:szCs w:val="21"/>
                <w:lang w:val="en-US" w:eastAsia="zh-Hans"/>
              </w:rPr>
              <w:t>通过试卷标题筛选需要扫描的答题卡进行扫描操作</w:t>
            </w:r>
          </w:p>
          <w:p>
            <w:pPr>
              <w:widowControl/>
              <w:suppressAutoHyphens w:val="0"/>
              <w:spacing w:line="252" w:lineRule="auto"/>
              <w:rPr>
                <w:rFonts w:hint="default" w:ascii="宋体" w:hAnsi="宋体" w:eastAsia="宋体"/>
                <w:color w:val="auto"/>
                <w:szCs w:val="21"/>
                <w:lang w:val="en-US" w:eastAsia="zh-CN"/>
              </w:rPr>
            </w:pPr>
            <w:r>
              <w:rPr>
                <w:rFonts w:hint="eastAsia" w:ascii="宋体" w:hAnsi="宋体" w:eastAsia="宋体"/>
                <w:color w:val="auto"/>
                <w:szCs w:val="21"/>
                <w:lang w:val="en-US" w:eastAsia="zh-CN"/>
              </w:rPr>
              <w:t>3- 扫描完后在手机上可以显示学生对错情况，也可以打开页面查看学生以及班级对错情况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扩展</w:t>
            </w:r>
            <w:r>
              <w:rPr>
                <w:rFonts w:hint="eastAsia" w:ascii="宋体" w:hAnsi="宋体" w:eastAsia="宋体" w:cs="Arial"/>
                <w:b/>
                <w:bCs/>
                <w:color w:val="auto"/>
              </w:rPr>
              <w:t>(分支</w:t>
            </w:r>
            <w:r>
              <w:rPr>
                <w:rFonts w:ascii="宋体" w:hAnsi="宋体" w:eastAsia="宋体" w:cs="Arial"/>
                <w:b/>
                <w:bCs/>
                <w:color w:val="auto"/>
              </w:rPr>
              <w:t>流</w:t>
            </w:r>
            <w:r>
              <w:rPr>
                <w:rFonts w:hint="eastAsia" w:ascii="宋体" w:hAnsi="宋体" w:eastAsia="宋体" w:cs="Arial"/>
                <w:b/>
                <w:bCs/>
                <w:color w:val="auto"/>
              </w:rPr>
              <w:t>程)(E)</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宋体"/>
                <w:color w:val="auto"/>
                <w:szCs w:val="21"/>
                <w:lang w:val="en-US" w:eastAsia="zh-Hans"/>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业务规则</w:t>
            </w:r>
          </w:p>
        </w:tc>
        <w:tc>
          <w:tcPr>
            <w:tcW w:w="6143" w:type="dxa"/>
            <w:tcBorders>
              <w:top w:val="single" w:color="auto" w:sz="4" w:space="0"/>
              <w:left w:val="single" w:color="auto" w:sz="4" w:space="0"/>
              <w:bottom w:val="single" w:color="auto" w:sz="4" w:space="0"/>
              <w:right w:val="single" w:color="auto" w:sz="4" w:space="0"/>
            </w:tcBorders>
            <w:noWrap w:val="0"/>
            <w:vAlign w:val="top"/>
          </w:tcPr>
          <w:p>
            <w:pPr>
              <w:widowControl/>
              <w:suppressAutoHyphens w:val="0"/>
              <w:spacing w:line="252" w:lineRule="auto"/>
              <w:rPr>
                <w:rFonts w:ascii="宋体" w:hAnsi="宋体" w:eastAsia="宋体" w:cs="Arial"/>
                <w:color w:val="auto"/>
              </w:rPr>
            </w:pP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hint="eastAsia" w:ascii="宋体" w:hAnsi="宋体" w:eastAsia="宋体" w:cs="Arial"/>
                <w:b/>
                <w:bCs/>
                <w:color w:val="auto"/>
              </w:rPr>
              <w:t>相关属性</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eastAsia="宋体" w:cs="Arial"/>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hint="eastAsia" w:ascii="宋体" w:hAnsi="宋体" w:eastAsia="宋体" w:cs="Arial"/>
                <w:b/>
                <w:bCs/>
                <w:color w:val="auto"/>
              </w:rPr>
            </w:pPr>
            <w:r>
              <w:rPr>
                <w:rFonts w:hint="eastAsia" w:ascii="宋体" w:hAnsi="宋体" w:eastAsia="宋体" w:cs="Arial"/>
                <w:b/>
                <w:bCs/>
                <w:color w:val="auto"/>
              </w:rPr>
              <w:t>操作按钮</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rPr>
            </w:pPr>
            <w:r>
              <w:rPr>
                <w:rFonts w:hint="eastAsia" w:ascii="宋体" w:hAnsi="宋体" w:eastAsia="宋体" w:cs="Arial"/>
                <w:color w:val="auto"/>
              </w:rPr>
              <w:t>操作按钮：</w:t>
            </w:r>
            <w:r>
              <w:rPr>
                <w:rFonts w:hint="eastAsia" w:ascii="宋体" w:hAnsi="宋体" w:eastAsia="宋体" w:cs="Arial"/>
                <w:color w:val="auto"/>
                <w:lang w:val="en-US" w:eastAsia="zh-Hans"/>
              </w:rPr>
              <w:t>选择试卷、扫描</w:t>
            </w:r>
          </w:p>
        </w:tc>
      </w:tr>
      <w:tr>
        <w:trPr>
          <w:trHeight w:val="105" w:hRule="atLeast"/>
          <w:jc w:val="center"/>
        </w:trPr>
        <w:tc>
          <w:tcPr>
            <w:tcW w:w="2373"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spacing w:line="360" w:lineRule="auto"/>
              <w:rPr>
                <w:rFonts w:ascii="宋体" w:hAnsi="宋体" w:eastAsia="宋体" w:cs="Arial"/>
                <w:b/>
                <w:bCs/>
                <w:color w:val="auto"/>
              </w:rPr>
            </w:pPr>
            <w:r>
              <w:rPr>
                <w:rFonts w:ascii="宋体" w:hAnsi="宋体" w:eastAsia="宋体" w:cs="Arial"/>
                <w:b/>
                <w:bCs/>
                <w:color w:val="auto"/>
              </w:rPr>
              <w:t>补充说明</w:t>
            </w:r>
          </w:p>
        </w:tc>
        <w:tc>
          <w:tcPr>
            <w:tcW w:w="6143"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eastAsia="宋体" w:cs="Arial"/>
                <w:color w:val="auto"/>
                <w:lang w:val="en-US" w:eastAsia="zh-Hans"/>
              </w:rPr>
            </w:pPr>
          </w:p>
        </w:tc>
      </w:tr>
    </w:tbl>
    <w:p>
      <w:pPr>
        <w:rPr>
          <w:rFonts w:hint="eastAsia"/>
          <w:color w:val="auto"/>
          <w:lang w:val="en-US" w:eastAsia="zh-Hans"/>
        </w:rPr>
      </w:pPr>
    </w:p>
    <w:sectPr>
      <w:headerReference r:id="rId7" w:type="first"/>
      <w:headerReference r:id="rId5" w:type="default"/>
      <w:footerReference r:id="rId8" w:type="default"/>
      <w:headerReference r:id="rId6"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Nimbus Roman No9 L">
    <w:altName w:val="苹方-简"/>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roman"/>
    <w:pitch w:val="default"/>
    <w:sig w:usb0="A00002FF" w:usb1="28CFFCFA" w:usb2="00000016" w:usb3="00000000" w:csb0="00100001" w:csb1="00000000"/>
  </w:font>
  <w:font w:name="仿宋_GB2312">
    <w:altName w:val="方正仿宋_GBK"/>
    <w:panose1 w:val="02010609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w Cen MT">
    <w:panose1 w:val="020B0602020104020603"/>
    <w:charset w:val="00"/>
    <w:family w:val="swiss"/>
    <w:pitch w:val="default"/>
    <w:sig w:usb0="00000003" w:usb1="00000000" w:usb2="00000000" w:usb3="00000000" w:csb0="20000003" w:csb1="00000000"/>
  </w:font>
  <w:font w:name="Segoe Print">
    <w:altName w:val="苹方-简"/>
    <w:panose1 w:val="02000600000000000000"/>
    <w:charset w:val="00"/>
    <w:family w:val="auto"/>
    <w:pitch w:val="default"/>
    <w:sig w:usb0="00000000" w:usb1="00000000" w:usb2="00000000" w:usb3="00000000" w:csb0="2000009F" w:csb1="47010000"/>
  </w:font>
  <w:font w:name="Arial Unicode MS">
    <w:panose1 w:val="020B0604020202020204"/>
    <w:charset w:val="86"/>
    <w:family w:val="swiss"/>
    <w:pitch w:val="default"/>
    <w:sig w:usb0="FFFFFFFF" w:usb1="E9FFFFFF" w:usb2="0000003F" w:usb3="00000000" w:csb0="603F01FF" w:csb1="FFFF0000"/>
  </w:font>
  <w:font w:name="Impact">
    <w:panose1 w:val="020B0806030902050204"/>
    <w:charset w:val="00"/>
    <w:family w:val="swiss"/>
    <w:pitch w:val="default"/>
    <w:sig w:usb0="00000287" w:usb1="00000000" w:usb2="00000000" w:usb3="00000000" w:csb0="2000009F" w:csb1="DFD70000"/>
  </w:font>
  <w:font w:name="Verdana">
    <w:panose1 w:val="020B08040305040B0204"/>
    <w:charset w:val="00"/>
    <w:family w:val="swiss"/>
    <w:pitch w:val="default"/>
    <w:sig w:usb0="A10006FF" w:usb1="4000205B" w:usb2="00000010" w:usb3="00000000" w:csb0="2000019F" w:csb1="00000000"/>
  </w:font>
  <w:font w:name="Traditional Arabic">
    <w:altName w:val="苹方-简"/>
    <w:panose1 w:val="02020603050405020304"/>
    <w:charset w:val="00"/>
    <w:family w:val="auto"/>
    <w:pitch w:val="default"/>
    <w:sig w:usb0="00000000" w:usb1="00000000" w:usb2="00000008" w:usb3="00000000" w:csb0="00000041" w:csb1="20080000"/>
  </w:font>
  <w:font w:name="楷体_GB2312">
    <w:altName w:val="汉仪楷体简"/>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804030504040204"/>
    <w:charset w:val="00"/>
    <w:family w:val="swiss"/>
    <w:pitch w:val="default"/>
    <w:sig w:usb0="E1002AFF" w:usb1="C000605B" w:usb2="00000029" w:usb3="00000000" w:csb0="200101FF" w:csb1="20280000"/>
  </w:font>
  <w:font w:name="??">
    <w:altName w:val="苹方-简"/>
    <w:panose1 w:val="00000000000000000000"/>
    <w:charset w:val="86"/>
    <w:family w:val="swiss"/>
    <w:pitch w:val="default"/>
    <w:sig w:usb0="00000000" w:usb1="00000000" w:usb2="00000010" w:usb3="00000000" w:csb0="00040000" w:csb1="00000000"/>
  </w:font>
  <w:font w:name="华文仿宋">
    <w:altName w:val="苹方-简"/>
    <w:panose1 w:val="02010600040101010101"/>
    <w:charset w:val="00"/>
    <w:family w:val="auto"/>
    <w:pitch w:val="default"/>
    <w:sig w:usb0="00000000" w:usb1="00000000" w:usb2="00000000" w:usb3="00000000" w:csb0="0004009F" w:csb1="DFD70000"/>
  </w:font>
  <w:font w:name="隶书">
    <w:altName w:val="宋体"/>
    <w:panose1 w:val="02010509060101010101"/>
    <w:charset w:val="86"/>
    <w:family w:val="modern"/>
    <w:pitch w:val="default"/>
    <w:sig w:usb0="00000000" w:usb1="00000000" w:usb2="00000010" w:usb3="00000000" w:csb0="00040000" w:csb1="00000000"/>
  </w:font>
  <w:font w:name="..">
    <w:altName w:val="苹方-简"/>
    <w:panose1 w:val="00000000000000000000"/>
    <w:charset w:val="86"/>
    <w:family w:val="auto"/>
    <w:pitch w:val="default"/>
    <w:sig w:usb0="00000000" w:usb1="00000000" w:usb2="0000001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jc w:val="right"/>
      <w:rPr>
        <w:rFonts w:hint="eastAsia"/>
        <w:lang w:eastAsia="zh-CN"/>
      </w:rPr>
    </w:pPr>
    <w:r>
      <w:fldChar w:fldCharType="begin"/>
    </w:r>
    <w:r>
      <w:instrText xml:space="preserve">PAGE   \* MERGEFORMAT</w:instrText>
    </w:r>
    <w:r>
      <w:fldChar w:fldCharType="separate"/>
    </w:r>
    <w:r>
      <w:rPr>
        <w:rFonts w:hint="eastAsia"/>
        <w:lang w:val="zh-CN"/>
      </w:rPr>
      <w:t>3</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0"/>
      <w:jc w:val="right"/>
    </w:pPr>
    <w:r>
      <w:fldChar w:fldCharType="begin"/>
    </w:r>
    <w:r>
      <w:instrText xml:space="preserve">PAGE   \* MERGEFORMAT</w:instrText>
    </w:r>
    <w:r>
      <w:fldChar w:fldCharType="separate"/>
    </w:r>
    <w:r>
      <w:rPr>
        <w:rFonts w:hint="eastAsia"/>
        <w:lang w:val="zh-CN"/>
      </w:rPr>
      <w:t>33</w:t>
    </w:r>
    <w:r>
      <w:rPr>
        <w:lang w:val="zh-CN"/>
      </w:rPr>
      <w:fldChar w:fldCharType="end"/>
    </w:r>
  </w:p>
  <w:p>
    <w:pPr>
      <w:pStyle w:val="50"/>
      <w:spacing w:line="100" w:lineRule="atLeast"/>
      <w:rPr>
        <w:rFonts w:ascii="宋体" w:hAnsi="宋体" w:eastAsia="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3"/>
      <w:ind w:left="1890" w:right="360" w:hanging="1890" w:hangingChars="1050"/>
      <w:jc w:val="left"/>
    </w:pPr>
    <w:r>
      <w:rPr>
        <w:rFonts w:hint="eastAsia" w:eastAsia="宋体"/>
        <w:lang w:val="en-US" w:eastAsia="zh-Hans"/>
      </w:rPr>
      <w:t>考阅通</w:t>
    </w:r>
    <w:r>
      <w:rPr>
        <w:rFonts w:hint="eastAsia" w:eastAsia="宋体"/>
      </w:rPr>
      <w:t>需求说明书</w:t>
    </w:r>
    <w:r>
      <w:fldChar w:fldCharType="begin"/>
    </w:r>
    <w:r>
      <w:instrText xml:space="preserve"> </w:instrText>
    </w:r>
    <w:r>
      <w:fldChar w:fldCharType="begin"/>
    </w:r>
    <w:r>
      <w:instrText xml:space="preserve"> SUBJECT  \* MERGEFORMAT </w:instrText>
    </w:r>
    <w:r>
      <w:fldChar w:fldCharType="end"/>
    </w:r>
    <w:r>
      <w:rPr>
        <w:rFonts w:hint="eastAsia"/>
      </w:rPr>
      <w:tab/>
    </w:r>
    <w:r>
      <w:rPr>
        <w:rFonts w:hint="eastAsia"/>
      </w:rPr>
      <w:tab/>
    </w:r>
    <w:r>
      <w:fldChar w:fldCharType="begin"/>
    </w:r>
    <w:r>
      <w:instrText xml:space="preserve"> DOCPROPERTY  Title  \* MERGEFORMAT </w:instrText>
    </w:r>
    <w:r>
      <w:fldChar w:fldCharType="separate"/>
    </w:r>
    <w:r>
      <w:rPr>
        <w:rFonts w:hint="eastAsia"/>
      </w:rPr>
      <w:instrText xml:space="preserve">简</w:instrText>
    </w:r>
    <w:r>
      <w:instrText xml:space="preserve"> </w:instrText>
    </w:r>
    <w:r>
      <w:rPr>
        <w:rFonts w:hint="eastAsia"/>
      </w:rPr>
      <w:instrText xml:space="preserve">历</w:instrText>
    </w:r>
    <w:r>
      <w:fldChar w:fldCharType="end"/>
    </w:r>
    <w:r>
      <w:instrText xml:space="preserve"> </w:instrText>
    </w:r>
    <w:r>
      <w:fldChar w:fldCharType="end"/>
    </w:r>
    <w:r>
      <w:rPr>
        <w:rFonts w:hint="eastAsia"/>
      </w:rPr>
      <w:t xml:space="preserve">                                        </w:t>
    </w:r>
    <w:r>
      <w:rPr>
        <w:rFonts w:hint="eastAsia"/>
        <w:lang w:eastAsia="zh-CN"/>
      </w:rP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3"/>
      <w:jc w:val="both"/>
    </w:pPr>
    <w:r>
      <w:rPr>
        <w:rFonts w:hint="eastAsia" w:eastAsia="宋体"/>
        <w:lang w:val="en-US" w:eastAsia="zh-Hans"/>
      </w:rPr>
      <w:t>考阅通</w:t>
    </w:r>
    <w:r>
      <w:rPr>
        <w:rFonts w:hint="eastAsia" w:eastAsia="宋体"/>
      </w:rPr>
      <w:t>需求说明书</w:t>
    </w:r>
    <w:r>
      <w:rPr>
        <w:rFonts w:hint="eastAsia" w:eastAsia="宋体"/>
        <w:lang w:eastAsia="zh-CN"/>
      </w:rPr>
      <w:tab/>
    </w:r>
    <w:r>
      <w:rPr>
        <w:rFonts w:hint="eastAsia" w:eastAsia="宋体"/>
        <w:lang w:eastAsia="zh-C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59"/>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3"/>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9"/>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2"/>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2"/>
      <w:lvlText w:val=""/>
      <w:lvlJc w:val="left"/>
      <w:pPr>
        <w:tabs>
          <w:tab w:val="left" w:pos="1200"/>
        </w:tabs>
        <w:ind w:left="1200" w:hanging="360"/>
      </w:pPr>
      <w:rPr>
        <w:rFonts w:hint="default" w:ascii="Wingdings" w:hAnsi="Wingdings"/>
      </w:rPr>
    </w:lvl>
  </w:abstractNum>
  <w:abstractNum w:abstractNumId="7">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6"/>
      <w:lvlText w:val=""/>
      <w:lvlJc w:val="left"/>
      <w:pPr>
        <w:tabs>
          <w:tab w:val="left" w:pos="360"/>
        </w:tabs>
        <w:ind w:left="360" w:hanging="360"/>
      </w:pPr>
      <w:rPr>
        <w:rFonts w:hint="default" w:ascii="Wingdings" w:hAnsi="Wingdings"/>
      </w:rPr>
    </w:lvl>
  </w:abstractNum>
  <w:abstractNum w:abstractNumId="9">
    <w:nsid w:val="0BD063A5"/>
    <w:multiLevelType w:val="multilevel"/>
    <w:tmpl w:val="0BD063A5"/>
    <w:lvl w:ilvl="0" w:tentative="0">
      <w:start w:val="1"/>
      <w:numFmt w:val="bullet"/>
      <w:pStyle w:val="223"/>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15922831"/>
    <w:multiLevelType w:val="multilevel"/>
    <w:tmpl w:val="15922831"/>
    <w:lvl w:ilvl="0" w:tentative="0">
      <w:start w:val="1"/>
      <w:numFmt w:val="decimal"/>
      <w:pStyle w:val="252"/>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ascii="Times New Roman" w:hAnsi="Times New Roman" w:eastAsia="宋体" w:cs="Times New Roman"/>
      </w:rPr>
    </w:lvl>
    <w:lvl w:ilvl="2" w:tentative="0">
      <w:start w:val="12"/>
      <w:numFmt w:val="bullet"/>
      <w:lvlText w:val="◆"/>
      <w:lvlJc w:val="left"/>
      <w:pPr>
        <w:tabs>
          <w:tab w:val="left" w:pos="1215"/>
        </w:tabs>
        <w:ind w:left="1215" w:hanging="375"/>
      </w:pPr>
      <w:rPr>
        <w:rFonts w:hint="eastAsia" w:ascii="宋体" w:hAnsi="宋体" w:eastAsia="宋体" w:cs="Times New Roman"/>
        <w:b/>
      </w:rPr>
    </w:lvl>
    <w:lvl w:ilvl="3" w:tentative="0">
      <w:start w:val="1"/>
      <w:numFmt w:val="decimal"/>
      <w:lvlText w:val="%4、"/>
      <w:lvlJc w:val="left"/>
      <w:pPr>
        <w:tabs>
          <w:tab w:val="left" w:pos="1620"/>
        </w:tabs>
        <w:ind w:left="1620" w:hanging="36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6FD77D8"/>
    <w:multiLevelType w:val="multilevel"/>
    <w:tmpl w:val="56FD77D8"/>
    <w:lvl w:ilvl="0" w:tentative="0">
      <w:start w:val="1"/>
      <w:numFmt w:val="bullet"/>
      <w:pStyle w:val="155"/>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decimal"/>
      <w:lvlText w:val="%4."/>
      <w:lvlJc w:val="left"/>
      <w:pPr>
        <w:tabs>
          <w:tab w:val="left" w:pos="2100"/>
        </w:tabs>
        <w:ind w:left="2100" w:hanging="840"/>
      </w:pPr>
      <w:rPr>
        <w:rFonts w:hint="default"/>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57518545"/>
    <w:multiLevelType w:val="singleLevel"/>
    <w:tmpl w:val="57518545"/>
    <w:lvl w:ilvl="0" w:tentative="0">
      <w:start w:val="1"/>
      <w:numFmt w:val="decimal"/>
      <w:suff w:val="nothing"/>
      <w:lvlText w:val="%1、"/>
      <w:lvlJc w:val="left"/>
    </w:lvl>
  </w:abstractNum>
  <w:abstractNum w:abstractNumId="13">
    <w:nsid w:val="61DE97B0"/>
    <w:multiLevelType w:val="singleLevel"/>
    <w:tmpl w:val="61DE97B0"/>
    <w:lvl w:ilvl="0" w:tentative="0">
      <w:start w:val="1"/>
      <w:numFmt w:val="decimal"/>
      <w:lvlText w:val="%1."/>
      <w:lvlJc w:val="left"/>
      <w:pPr>
        <w:ind w:left="425" w:hanging="425"/>
      </w:pPr>
      <w:rPr>
        <w:rFonts w:hint="default"/>
      </w:rPr>
    </w:lvl>
  </w:abstractNum>
  <w:abstractNum w:abstractNumId="14">
    <w:nsid w:val="6AC29C6E"/>
    <w:multiLevelType w:val="singleLevel"/>
    <w:tmpl w:val="6AC29C6E"/>
    <w:lvl w:ilvl="0" w:tentative="0">
      <w:start w:val="4"/>
      <w:numFmt w:val="decimal"/>
      <w:suff w:val="space"/>
      <w:lvlText w:val="%1-"/>
      <w:lvlJc w:val="left"/>
    </w:lvl>
  </w:abstractNum>
  <w:num w:numId="1">
    <w:abstractNumId w:val="3"/>
  </w:num>
  <w:num w:numId="2">
    <w:abstractNumId w:val="5"/>
  </w:num>
  <w:num w:numId="3">
    <w:abstractNumId w:val="7"/>
  </w:num>
  <w:num w:numId="4">
    <w:abstractNumId w:val="8"/>
  </w:num>
  <w:num w:numId="5">
    <w:abstractNumId w:val="6"/>
  </w:num>
  <w:num w:numId="6">
    <w:abstractNumId w:val="2"/>
  </w:num>
  <w:num w:numId="7">
    <w:abstractNumId w:val="4"/>
  </w:num>
  <w:num w:numId="8">
    <w:abstractNumId w:val="1"/>
  </w:num>
  <w:num w:numId="9">
    <w:abstractNumId w:val="0"/>
  </w:num>
  <w:num w:numId="10">
    <w:abstractNumId w:val="11"/>
  </w:num>
  <w:num w:numId="11">
    <w:abstractNumId w:val="9"/>
  </w:num>
  <w:num w:numId="12">
    <w:abstractNumId w:val="10"/>
  </w:num>
  <w:num w:numId="13">
    <w:abstractNumId w:val="13"/>
  </w:num>
  <w:num w:numId="14">
    <w:abstractNumId w:val="1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戴晓星">
    <w15:presenceInfo w15:providerId="WPS Office" w15:userId="1288544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trackRevisions w:val="1"/>
  <w:documentProtection w:enforcement="0"/>
  <w:defaultTabStop w:val="420"/>
  <w:hyphenationZone w:val="36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68"/>
    <w:rsid w:val="00001ADA"/>
    <w:rsid w:val="00002409"/>
    <w:rsid w:val="00002917"/>
    <w:rsid w:val="0000347E"/>
    <w:rsid w:val="000059B3"/>
    <w:rsid w:val="00005EB3"/>
    <w:rsid w:val="000067BB"/>
    <w:rsid w:val="0001046B"/>
    <w:rsid w:val="00011AA4"/>
    <w:rsid w:val="00012137"/>
    <w:rsid w:val="0001237C"/>
    <w:rsid w:val="00012405"/>
    <w:rsid w:val="00012A23"/>
    <w:rsid w:val="00015546"/>
    <w:rsid w:val="000171CF"/>
    <w:rsid w:val="00020E6B"/>
    <w:rsid w:val="00022625"/>
    <w:rsid w:val="00022B7E"/>
    <w:rsid w:val="000231F4"/>
    <w:rsid w:val="00024532"/>
    <w:rsid w:val="0002495D"/>
    <w:rsid w:val="00025115"/>
    <w:rsid w:val="00026A77"/>
    <w:rsid w:val="00026CF6"/>
    <w:rsid w:val="00026D7A"/>
    <w:rsid w:val="00030A46"/>
    <w:rsid w:val="0003270C"/>
    <w:rsid w:val="000327C1"/>
    <w:rsid w:val="00032CEF"/>
    <w:rsid w:val="00034EA4"/>
    <w:rsid w:val="000351F6"/>
    <w:rsid w:val="00035C74"/>
    <w:rsid w:val="000364BB"/>
    <w:rsid w:val="00041A60"/>
    <w:rsid w:val="00044824"/>
    <w:rsid w:val="00045756"/>
    <w:rsid w:val="00046EF4"/>
    <w:rsid w:val="00050E02"/>
    <w:rsid w:val="000516FB"/>
    <w:rsid w:val="00051DBA"/>
    <w:rsid w:val="00051DCF"/>
    <w:rsid w:val="000551CA"/>
    <w:rsid w:val="0005616C"/>
    <w:rsid w:val="00056B86"/>
    <w:rsid w:val="0005740C"/>
    <w:rsid w:val="00061FC7"/>
    <w:rsid w:val="00064B2C"/>
    <w:rsid w:val="000650F1"/>
    <w:rsid w:val="00066069"/>
    <w:rsid w:val="0006769E"/>
    <w:rsid w:val="000719EE"/>
    <w:rsid w:val="00072767"/>
    <w:rsid w:val="000764E6"/>
    <w:rsid w:val="00076833"/>
    <w:rsid w:val="00077825"/>
    <w:rsid w:val="000812EA"/>
    <w:rsid w:val="000832FD"/>
    <w:rsid w:val="00091C51"/>
    <w:rsid w:val="000931D7"/>
    <w:rsid w:val="00093A0E"/>
    <w:rsid w:val="000951B1"/>
    <w:rsid w:val="00095AFD"/>
    <w:rsid w:val="0009608A"/>
    <w:rsid w:val="000963E5"/>
    <w:rsid w:val="00097B87"/>
    <w:rsid w:val="000A02BD"/>
    <w:rsid w:val="000A20E4"/>
    <w:rsid w:val="000A26C9"/>
    <w:rsid w:val="000A4D3F"/>
    <w:rsid w:val="000A5C0E"/>
    <w:rsid w:val="000A6496"/>
    <w:rsid w:val="000A67AF"/>
    <w:rsid w:val="000A68B9"/>
    <w:rsid w:val="000A6E69"/>
    <w:rsid w:val="000B1FC9"/>
    <w:rsid w:val="000B4892"/>
    <w:rsid w:val="000B5803"/>
    <w:rsid w:val="000B69D5"/>
    <w:rsid w:val="000B7B13"/>
    <w:rsid w:val="000C0238"/>
    <w:rsid w:val="000C09B6"/>
    <w:rsid w:val="000C0EAC"/>
    <w:rsid w:val="000C205F"/>
    <w:rsid w:val="000C2578"/>
    <w:rsid w:val="000C46BF"/>
    <w:rsid w:val="000C64AE"/>
    <w:rsid w:val="000C6CED"/>
    <w:rsid w:val="000C7EBD"/>
    <w:rsid w:val="000D0B94"/>
    <w:rsid w:val="000D236A"/>
    <w:rsid w:val="000D40FF"/>
    <w:rsid w:val="000D4D43"/>
    <w:rsid w:val="000D6728"/>
    <w:rsid w:val="000D7585"/>
    <w:rsid w:val="000D7EF2"/>
    <w:rsid w:val="000E0853"/>
    <w:rsid w:val="000E0D9C"/>
    <w:rsid w:val="000E2E7A"/>
    <w:rsid w:val="000E428F"/>
    <w:rsid w:val="000E4D5E"/>
    <w:rsid w:val="000E4F47"/>
    <w:rsid w:val="000E543A"/>
    <w:rsid w:val="000F0248"/>
    <w:rsid w:val="000F03C8"/>
    <w:rsid w:val="000F05A7"/>
    <w:rsid w:val="000F2097"/>
    <w:rsid w:val="000F22F7"/>
    <w:rsid w:val="000F26DE"/>
    <w:rsid w:val="000F2B14"/>
    <w:rsid w:val="000F365E"/>
    <w:rsid w:val="000F6ED3"/>
    <w:rsid w:val="000F7640"/>
    <w:rsid w:val="000F77AE"/>
    <w:rsid w:val="000F7D86"/>
    <w:rsid w:val="000F7E07"/>
    <w:rsid w:val="00104E25"/>
    <w:rsid w:val="0010521C"/>
    <w:rsid w:val="00111C12"/>
    <w:rsid w:val="00111EB0"/>
    <w:rsid w:val="00112F3A"/>
    <w:rsid w:val="00113BC1"/>
    <w:rsid w:val="0012290F"/>
    <w:rsid w:val="00125478"/>
    <w:rsid w:val="00125EC7"/>
    <w:rsid w:val="00126222"/>
    <w:rsid w:val="00131498"/>
    <w:rsid w:val="00131DB5"/>
    <w:rsid w:val="001325C0"/>
    <w:rsid w:val="00133520"/>
    <w:rsid w:val="00133BCD"/>
    <w:rsid w:val="0013510B"/>
    <w:rsid w:val="00135C58"/>
    <w:rsid w:val="001360EB"/>
    <w:rsid w:val="00136F81"/>
    <w:rsid w:val="00137C9D"/>
    <w:rsid w:val="00137FDF"/>
    <w:rsid w:val="00140124"/>
    <w:rsid w:val="00141341"/>
    <w:rsid w:val="00141441"/>
    <w:rsid w:val="001425C5"/>
    <w:rsid w:val="00143B6E"/>
    <w:rsid w:val="0014449C"/>
    <w:rsid w:val="00144A5E"/>
    <w:rsid w:val="001453E5"/>
    <w:rsid w:val="001456A9"/>
    <w:rsid w:val="00146455"/>
    <w:rsid w:val="001517FC"/>
    <w:rsid w:val="00154C51"/>
    <w:rsid w:val="00156131"/>
    <w:rsid w:val="00156AB9"/>
    <w:rsid w:val="00156F8F"/>
    <w:rsid w:val="00160146"/>
    <w:rsid w:val="001605D7"/>
    <w:rsid w:val="001607ED"/>
    <w:rsid w:val="00160A01"/>
    <w:rsid w:val="00160B3C"/>
    <w:rsid w:val="00163C4F"/>
    <w:rsid w:val="00163E62"/>
    <w:rsid w:val="00163EA0"/>
    <w:rsid w:val="00164A49"/>
    <w:rsid w:val="001677B5"/>
    <w:rsid w:val="001679E8"/>
    <w:rsid w:val="00170C10"/>
    <w:rsid w:val="00172155"/>
    <w:rsid w:val="001721AC"/>
    <w:rsid w:val="00172C54"/>
    <w:rsid w:val="0017336E"/>
    <w:rsid w:val="00176EBA"/>
    <w:rsid w:val="00180866"/>
    <w:rsid w:val="00182214"/>
    <w:rsid w:val="00184F6E"/>
    <w:rsid w:val="001873F0"/>
    <w:rsid w:val="00190B7C"/>
    <w:rsid w:val="001910EE"/>
    <w:rsid w:val="00191D05"/>
    <w:rsid w:val="00192782"/>
    <w:rsid w:val="00192D9B"/>
    <w:rsid w:val="00193186"/>
    <w:rsid w:val="001945FF"/>
    <w:rsid w:val="00195A2A"/>
    <w:rsid w:val="00195BB8"/>
    <w:rsid w:val="00196FF2"/>
    <w:rsid w:val="001978A7"/>
    <w:rsid w:val="00197D05"/>
    <w:rsid w:val="001A14B6"/>
    <w:rsid w:val="001A30C1"/>
    <w:rsid w:val="001A3DF2"/>
    <w:rsid w:val="001A3E68"/>
    <w:rsid w:val="001A45CD"/>
    <w:rsid w:val="001A4F8D"/>
    <w:rsid w:val="001A7490"/>
    <w:rsid w:val="001A74B6"/>
    <w:rsid w:val="001A7938"/>
    <w:rsid w:val="001B04D6"/>
    <w:rsid w:val="001B3400"/>
    <w:rsid w:val="001B4B38"/>
    <w:rsid w:val="001B5A13"/>
    <w:rsid w:val="001B5ECB"/>
    <w:rsid w:val="001B7D1B"/>
    <w:rsid w:val="001C23DE"/>
    <w:rsid w:val="001C246B"/>
    <w:rsid w:val="001C37AE"/>
    <w:rsid w:val="001C3CF4"/>
    <w:rsid w:val="001C45B6"/>
    <w:rsid w:val="001C4EC5"/>
    <w:rsid w:val="001C6D39"/>
    <w:rsid w:val="001C6E1E"/>
    <w:rsid w:val="001C7418"/>
    <w:rsid w:val="001D112A"/>
    <w:rsid w:val="001D1E6E"/>
    <w:rsid w:val="001D2EEB"/>
    <w:rsid w:val="001D38F9"/>
    <w:rsid w:val="001D4370"/>
    <w:rsid w:val="001D578A"/>
    <w:rsid w:val="001D61EC"/>
    <w:rsid w:val="001D7A2E"/>
    <w:rsid w:val="001D7A79"/>
    <w:rsid w:val="001D7C28"/>
    <w:rsid w:val="001D7CA2"/>
    <w:rsid w:val="001E0A77"/>
    <w:rsid w:val="001E184E"/>
    <w:rsid w:val="001E28F5"/>
    <w:rsid w:val="001E3867"/>
    <w:rsid w:val="001E4436"/>
    <w:rsid w:val="001E6C51"/>
    <w:rsid w:val="001F0CBF"/>
    <w:rsid w:val="001F14E4"/>
    <w:rsid w:val="001F5947"/>
    <w:rsid w:val="00200354"/>
    <w:rsid w:val="00200A5E"/>
    <w:rsid w:val="002035B9"/>
    <w:rsid w:val="002044F5"/>
    <w:rsid w:val="00204657"/>
    <w:rsid w:val="0020534B"/>
    <w:rsid w:val="00206FB7"/>
    <w:rsid w:val="0021263F"/>
    <w:rsid w:val="002146CF"/>
    <w:rsid w:val="002147F9"/>
    <w:rsid w:val="00216792"/>
    <w:rsid w:val="00216D8D"/>
    <w:rsid w:val="00216E9B"/>
    <w:rsid w:val="00220C63"/>
    <w:rsid w:val="002218F5"/>
    <w:rsid w:val="00221B2F"/>
    <w:rsid w:val="00221D06"/>
    <w:rsid w:val="00224FE6"/>
    <w:rsid w:val="00227F14"/>
    <w:rsid w:val="002307CB"/>
    <w:rsid w:val="00233FFF"/>
    <w:rsid w:val="00234685"/>
    <w:rsid w:val="00235942"/>
    <w:rsid w:val="002369C6"/>
    <w:rsid w:val="00236F04"/>
    <w:rsid w:val="002370EF"/>
    <w:rsid w:val="00240907"/>
    <w:rsid w:val="00240ACF"/>
    <w:rsid w:val="00242ABB"/>
    <w:rsid w:val="002431EB"/>
    <w:rsid w:val="002438E1"/>
    <w:rsid w:val="0024444F"/>
    <w:rsid w:val="00245D96"/>
    <w:rsid w:val="002460BE"/>
    <w:rsid w:val="00246BA5"/>
    <w:rsid w:val="00246E4A"/>
    <w:rsid w:val="00247600"/>
    <w:rsid w:val="00247F65"/>
    <w:rsid w:val="00247FF3"/>
    <w:rsid w:val="002500C1"/>
    <w:rsid w:val="00250EF0"/>
    <w:rsid w:val="002518A1"/>
    <w:rsid w:val="002520AF"/>
    <w:rsid w:val="002555B7"/>
    <w:rsid w:val="002555D0"/>
    <w:rsid w:val="00255F0B"/>
    <w:rsid w:val="00256376"/>
    <w:rsid w:val="002600D5"/>
    <w:rsid w:val="00265FCB"/>
    <w:rsid w:val="00267348"/>
    <w:rsid w:val="002709F8"/>
    <w:rsid w:val="00272F4E"/>
    <w:rsid w:val="00273450"/>
    <w:rsid w:val="00273C2B"/>
    <w:rsid w:val="00276B2A"/>
    <w:rsid w:val="00282053"/>
    <w:rsid w:val="00282191"/>
    <w:rsid w:val="002836D7"/>
    <w:rsid w:val="00283A17"/>
    <w:rsid w:val="00283A33"/>
    <w:rsid w:val="00284CE1"/>
    <w:rsid w:val="002855C1"/>
    <w:rsid w:val="0028650F"/>
    <w:rsid w:val="0028679C"/>
    <w:rsid w:val="00286F42"/>
    <w:rsid w:val="002872D2"/>
    <w:rsid w:val="00287914"/>
    <w:rsid w:val="002904D7"/>
    <w:rsid w:val="00293168"/>
    <w:rsid w:val="002949BA"/>
    <w:rsid w:val="00296C09"/>
    <w:rsid w:val="00297955"/>
    <w:rsid w:val="002A1772"/>
    <w:rsid w:val="002A1EB3"/>
    <w:rsid w:val="002A37C4"/>
    <w:rsid w:val="002A3978"/>
    <w:rsid w:val="002A4A91"/>
    <w:rsid w:val="002A53EB"/>
    <w:rsid w:val="002A5973"/>
    <w:rsid w:val="002A5D10"/>
    <w:rsid w:val="002A5F8F"/>
    <w:rsid w:val="002A5FCB"/>
    <w:rsid w:val="002A6399"/>
    <w:rsid w:val="002A6CCD"/>
    <w:rsid w:val="002A6D2E"/>
    <w:rsid w:val="002B07B1"/>
    <w:rsid w:val="002B1646"/>
    <w:rsid w:val="002B230C"/>
    <w:rsid w:val="002B31E3"/>
    <w:rsid w:val="002B349D"/>
    <w:rsid w:val="002B351C"/>
    <w:rsid w:val="002B72DB"/>
    <w:rsid w:val="002C260D"/>
    <w:rsid w:val="002D26E9"/>
    <w:rsid w:val="002D47D9"/>
    <w:rsid w:val="002D562D"/>
    <w:rsid w:val="002D61EA"/>
    <w:rsid w:val="002D6705"/>
    <w:rsid w:val="002E006F"/>
    <w:rsid w:val="002E1379"/>
    <w:rsid w:val="002E5CDC"/>
    <w:rsid w:val="002E62AD"/>
    <w:rsid w:val="002E62C6"/>
    <w:rsid w:val="002F0B18"/>
    <w:rsid w:val="002F2405"/>
    <w:rsid w:val="002F4013"/>
    <w:rsid w:val="002F56D2"/>
    <w:rsid w:val="002F56E4"/>
    <w:rsid w:val="002F591F"/>
    <w:rsid w:val="002F70CC"/>
    <w:rsid w:val="002F756E"/>
    <w:rsid w:val="003034DD"/>
    <w:rsid w:val="0030507D"/>
    <w:rsid w:val="00305A1F"/>
    <w:rsid w:val="00305BD6"/>
    <w:rsid w:val="00305D5F"/>
    <w:rsid w:val="0030665F"/>
    <w:rsid w:val="003103CC"/>
    <w:rsid w:val="00310839"/>
    <w:rsid w:val="003118B8"/>
    <w:rsid w:val="00313C61"/>
    <w:rsid w:val="003145AE"/>
    <w:rsid w:val="00315831"/>
    <w:rsid w:val="003163AE"/>
    <w:rsid w:val="00316AF0"/>
    <w:rsid w:val="0031707E"/>
    <w:rsid w:val="003177C0"/>
    <w:rsid w:val="00320C81"/>
    <w:rsid w:val="00320F22"/>
    <w:rsid w:val="00323A11"/>
    <w:rsid w:val="00326CCF"/>
    <w:rsid w:val="00331BC2"/>
    <w:rsid w:val="00331FB6"/>
    <w:rsid w:val="00333739"/>
    <w:rsid w:val="003342C1"/>
    <w:rsid w:val="003354A8"/>
    <w:rsid w:val="00336B4A"/>
    <w:rsid w:val="00336E39"/>
    <w:rsid w:val="00337C45"/>
    <w:rsid w:val="00340B5D"/>
    <w:rsid w:val="00342173"/>
    <w:rsid w:val="003433DA"/>
    <w:rsid w:val="003471A3"/>
    <w:rsid w:val="0035081C"/>
    <w:rsid w:val="00352F4B"/>
    <w:rsid w:val="003569DF"/>
    <w:rsid w:val="003602F1"/>
    <w:rsid w:val="003609AC"/>
    <w:rsid w:val="003624AE"/>
    <w:rsid w:val="0036278A"/>
    <w:rsid w:val="003630B9"/>
    <w:rsid w:val="0036338E"/>
    <w:rsid w:val="003646F9"/>
    <w:rsid w:val="00364AEA"/>
    <w:rsid w:val="00364D32"/>
    <w:rsid w:val="00366B8D"/>
    <w:rsid w:val="00366BEA"/>
    <w:rsid w:val="00370119"/>
    <w:rsid w:val="00370788"/>
    <w:rsid w:val="00376629"/>
    <w:rsid w:val="0038046A"/>
    <w:rsid w:val="00381891"/>
    <w:rsid w:val="00382E32"/>
    <w:rsid w:val="00383699"/>
    <w:rsid w:val="0038378E"/>
    <w:rsid w:val="00383FC5"/>
    <w:rsid w:val="003843EF"/>
    <w:rsid w:val="00385867"/>
    <w:rsid w:val="00386ECA"/>
    <w:rsid w:val="0039028C"/>
    <w:rsid w:val="003903CA"/>
    <w:rsid w:val="003915BE"/>
    <w:rsid w:val="00393354"/>
    <w:rsid w:val="003935B8"/>
    <w:rsid w:val="00394AE8"/>
    <w:rsid w:val="003955CB"/>
    <w:rsid w:val="00395FA3"/>
    <w:rsid w:val="003966FE"/>
    <w:rsid w:val="00396ACA"/>
    <w:rsid w:val="003A0B11"/>
    <w:rsid w:val="003A26FF"/>
    <w:rsid w:val="003A314D"/>
    <w:rsid w:val="003A3857"/>
    <w:rsid w:val="003A403D"/>
    <w:rsid w:val="003A4513"/>
    <w:rsid w:val="003A476D"/>
    <w:rsid w:val="003A58F3"/>
    <w:rsid w:val="003A771A"/>
    <w:rsid w:val="003B344D"/>
    <w:rsid w:val="003B3A72"/>
    <w:rsid w:val="003B4FE6"/>
    <w:rsid w:val="003C1BAF"/>
    <w:rsid w:val="003C22F5"/>
    <w:rsid w:val="003C45D7"/>
    <w:rsid w:val="003C5683"/>
    <w:rsid w:val="003C7BE6"/>
    <w:rsid w:val="003D04F5"/>
    <w:rsid w:val="003D0924"/>
    <w:rsid w:val="003D1D60"/>
    <w:rsid w:val="003D1FA6"/>
    <w:rsid w:val="003D25AB"/>
    <w:rsid w:val="003D26CB"/>
    <w:rsid w:val="003D2DD3"/>
    <w:rsid w:val="003D2E5A"/>
    <w:rsid w:val="003D5019"/>
    <w:rsid w:val="003E11D6"/>
    <w:rsid w:val="003E3824"/>
    <w:rsid w:val="003E385C"/>
    <w:rsid w:val="003E50A0"/>
    <w:rsid w:val="003E6EDA"/>
    <w:rsid w:val="003F111B"/>
    <w:rsid w:val="003F120C"/>
    <w:rsid w:val="003F35E9"/>
    <w:rsid w:val="003F3F2E"/>
    <w:rsid w:val="003F40BE"/>
    <w:rsid w:val="003F5782"/>
    <w:rsid w:val="003F5AA7"/>
    <w:rsid w:val="003F67B2"/>
    <w:rsid w:val="003F6F2C"/>
    <w:rsid w:val="003F75E4"/>
    <w:rsid w:val="003F7D3A"/>
    <w:rsid w:val="004054D2"/>
    <w:rsid w:val="00406FE6"/>
    <w:rsid w:val="00407289"/>
    <w:rsid w:val="004072A1"/>
    <w:rsid w:val="0041039B"/>
    <w:rsid w:val="0041043F"/>
    <w:rsid w:val="004118EF"/>
    <w:rsid w:val="00414F12"/>
    <w:rsid w:val="00416948"/>
    <w:rsid w:val="00417E7C"/>
    <w:rsid w:val="00421155"/>
    <w:rsid w:val="00423258"/>
    <w:rsid w:val="00423C61"/>
    <w:rsid w:val="0042459F"/>
    <w:rsid w:val="00424F19"/>
    <w:rsid w:val="00425947"/>
    <w:rsid w:val="0042606F"/>
    <w:rsid w:val="00433565"/>
    <w:rsid w:val="00434388"/>
    <w:rsid w:val="00434DE7"/>
    <w:rsid w:val="00437784"/>
    <w:rsid w:val="00442A67"/>
    <w:rsid w:val="0044453F"/>
    <w:rsid w:val="00445667"/>
    <w:rsid w:val="0044576E"/>
    <w:rsid w:val="00445F70"/>
    <w:rsid w:val="00446148"/>
    <w:rsid w:val="00446DA2"/>
    <w:rsid w:val="00447A6F"/>
    <w:rsid w:val="00451C8C"/>
    <w:rsid w:val="0045233D"/>
    <w:rsid w:val="00454FC6"/>
    <w:rsid w:val="004566FB"/>
    <w:rsid w:val="00456D0E"/>
    <w:rsid w:val="0046226E"/>
    <w:rsid w:val="004627FD"/>
    <w:rsid w:val="00463BE5"/>
    <w:rsid w:val="00464C50"/>
    <w:rsid w:val="00466C01"/>
    <w:rsid w:val="00466FB0"/>
    <w:rsid w:val="004708D4"/>
    <w:rsid w:val="004717E4"/>
    <w:rsid w:val="00474819"/>
    <w:rsid w:val="00476FEE"/>
    <w:rsid w:val="004773C4"/>
    <w:rsid w:val="00482177"/>
    <w:rsid w:val="00483009"/>
    <w:rsid w:val="00483B26"/>
    <w:rsid w:val="0048523E"/>
    <w:rsid w:val="00486ECD"/>
    <w:rsid w:val="00487099"/>
    <w:rsid w:val="0048728E"/>
    <w:rsid w:val="004872A3"/>
    <w:rsid w:val="00495AF2"/>
    <w:rsid w:val="004A0001"/>
    <w:rsid w:val="004A0299"/>
    <w:rsid w:val="004A03D9"/>
    <w:rsid w:val="004A09F5"/>
    <w:rsid w:val="004A0C2B"/>
    <w:rsid w:val="004A1843"/>
    <w:rsid w:val="004A2848"/>
    <w:rsid w:val="004A420C"/>
    <w:rsid w:val="004A5E6B"/>
    <w:rsid w:val="004A6151"/>
    <w:rsid w:val="004B0BE0"/>
    <w:rsid w:val="004B1011"/>
    <w:rsid w:val="004B12ED"/>
    <w:rsid w:val="004B14ED"/>
    <w:rsid w:val="004B31DB"/>
    <w:rsid w:val="004B37E7"/>
    <w:rsid w:val="004B3A7F"/>
    <w:rsid w:val="004B421B"/>
    <w:rsid w:val="004B625E"/>
    <w:rsid w:val="004B6282"/>
    <w:rsid w:val="004B6714"/>
    <w:rsid w:val="004B6B21"/>
    <w:rsid w:val="004C167E"/>
    <w:rsid w:val="004C192A"/>
    <w:rsid w:val="004C3472"/>
    <w:rsid w:val="004C6741"/>
    <w:rsid w:val="004C67EC"/>
    <w:rsid w:val="004C6D60"/>
    <w:rsid w:val="004C7A55"/>
    <w:rsid w:val="004D00F8"/>
    <w:rsid w:val="004D0D12"/>
    <w:rsid w:val="004D1577"/>
    <w:rsid w:val="004D1C9E"/>
    <w:rsid w:val="004D2756"/>
    <w:rsid w:val="004D3075"/>
    <w:rsid w:val="004D35FC"/>
    <w:rsid w:val="004D3D3A"/>
    <w:rsid w:val="004D4A35"/>
    <w:rsid w:val="004D4A7C"/>
    <w:rsid w:val="004D518A"/>
    <w:rsid w:val="004D5A15"/>
    <w:rsid w:val="004D6247"/>
    <w:rsid w:val="004D673B"/>
    <w:rsid w:val="004D6F8D"/>
    <w:rsid w:val="004D7090"/>
    <w:rsid w:val="004D76CA"/>
    <w:rsid w:val="004E14D9"/>
    <w:rsid w:val="004E1FBB"/>
    <w:rsid w:val="004E20D5"/>
    <w:rsid w:val="004E23CA"/>
    <w:rsid w:val="004E3354"/>
    <w:rsid w:val="004E3B8B"/>
    <w:rsid w:val="004E3D75"/>
    <w:rsid w:val="004E4D67"/>
    <w:rsid w:val="004E4EF1"/>
    <w:rsid w:val="004E658E"/>
    <w:rsid w:val="004E75BE"/>
    <w:rsid w:val="004F0C9E"/>
    <w:rsid w:val="004F18DC"/>
    <w:rsid w:val="004F2FB3"/>
    <w:rsid w:val="004F3467"/>
    <w:rsid w:val="004F50E0"/>
    <w:rsid w:val="004F59F9"/>
    <w:rsid w:val="004F5B4A"/>
    <w:rsid w:val="004F746D"/>
    <w:rsid w:val="004F7536"/>
    <w:rsid w:val="0050271F"/>
    <w:rsid w:val="00506507"/>
    <w:rsid w:val="005065B8"/>
    <w:rsid w:val="0050700A"/>
    <w:rsid w:val="00511CE9"/>
    <w:rsid w:val="005129EC"/>
    <w:rsid w:val="00514777"/>
    <w:rsid w:val="005147AF"/>
    <w:rsid w:val="0051532C"/>
    <w:rsid w:val="005156F9"/>
    <w:rsid w:val="00517B79"/>
    <w:rsid w:val="00517CB1"/>
    <w:rsid w:val="00520289"/>
    <w:rsid w:val="0052321B"/>
    <w:rsid w:val="005237BC"/>
    <w:rsid w:val="00523935"/>
    <w:rsid w:val="00523CD3"/>
    <w:rsid w:val="00525933"/>
    <w:rsid w:val="00526032"/>
    <w:rsid w:val="005263F7"/>
    <w:rsid w:val="0053015F"/>
    <w:rsid w:val="005309FD"/>
    <w:rsid w:val="00532EDA"/>
    <w:rsid w:val="00532FF5"/>
    <w:rsid w:val="00534B67"/>
    <w:rsid w:val="00534BFF"/>
    <w:rsid w:val="00535A2C"/>
    <w:rsid w:val="005368C3"/>
    <w:rsid w:val="00540F36"/>
    <w:rsid w:val="005411A1"/>
    <w:rsid w:val="00541835"/>
    <w:rsid w:val="00542FBA"/>
    <w:rsid w:val="00544357"/>
    <w:rsid w:val="0054516E"/>
    <w:rsid w:val="00546C00"/>
    <w:rsid w:val="00546EE9"/>
    <w:rsid w:val="00547222"/>
    <w:rsid w:val="0054780F"/>
    <w:rsid w:val="00552A6B"/>
    <w:rsid w:val="00553ADC"/>
    <w:rsid w:val="00554A57"/>
    <w:rsid w:val="00555158"/>
    <w:rsid w:val="005557CF"/>
    <w:rsid w:val="0056170E"/>
    <w:rsid w:val="005628AF"/>
    <w:rsid w:val="00563682"/>
    <w:rsid w:val="00564719"/>
    <w:rsid w:val="005651BF"/>
    <w:rsid w:val="005668FE"/>
    <w:rsid w:val="00572A5E"/>
    <w:rsid w:val="00572E43"/>
    <w:rsid w:val="005747F4"/>
    <w:rsid w:val="00574CB5"/>
    <w:rsid w:val="0057608A"/>
    <w:rsid w:val="005768F8"/>
    <w:rsid w:val="00576E50"/>
    <w:rsid w:val="00580640"/>
    <w:rsid w:val="00583350"/>
    <w:rsid w:val="00590D40"/>
    <w:rsid w:val="00591820"/>
    <w:rsid w:val="00591E17"/>
    <w:rsid w:val="005923F8"/>
    <w:rsid w:val="005972A3"/>
    <w:rsid w:val="005A047A"/>
    <w:rsid w:val="005A0801"/>
    <w:rsid w:val="005A19EF"/>
    <w:rsid w:val="005A1ABF"/>
    <w:rsid w:val="005A2183"/>
    <w:rsid w:val="005A2686"/>
    <w:rsid w:val="005A4A58"/>
    <w:rsid w:val="005A6349"/>
    <w:rsid w:val="005B5590"/>
    <w:rsid w:val="005B5786"/>
    <w:rsid w:val="005B6710"/>
    <w:rsid w:val="005B69C2"/>
    <w:rsid w:val="005B7BAA"/>
    <w:rsid w:val="005C0EB7"/>
    <w:rsid w:val="005C1811"/>
    <w:rsid w:val="005C22C4"/>
    <w:rsid w:val="005C32F7"/>
    <w:rsid w:val="005C3DBF"/>
    <w:rsid w:val="005C3DD3"/>
    <w:rsid w:val="005C46CE"/>
    <w:rsid w:val="005C4CA4"/>
    <w:rsid w:val="005C4FB3"/>
    <w:rsid w:val="005C5F26"/>
    <w:rsid w:val="005C60D5"/>
    <w:rsid w:val="005C6D08"/>
    <w:rsid w:val="005D00E8"/>
    <w:rsid w:val="005D2754"/>
    <w:rsid w:val="005D2964"/>
    <w:rsid w:val="005D36B7"/>
    <w:rsid w:val="005D3B77"/>
    <w:rsid w:val="005D3EEA"/>
    <w:rsid w:val="005D4D14"/>
    <w:rsid w:val="005D5066"/>
    <w:rsid w:val="005D5165"/>
    <w:rsid w:val="005D5E5F"/>
    <w:rsid w:val="005D636D"/>
    <w:rsid w:val="005D731C"/>
    <w:rsid w:val="005D73C3"/>
    <w:rsid w:val="005E006A"/>
    <w:rsid w:val="005E0DA6"/>
    <w:rsid w:val="005E23B7"/>
    <w:rsid w:val="005E49E7"/>
    <w:rsid w:val="005E4DB0"/>
    <w:rsid w:val="005E5C9A"/>
    <w:rsid w:val="005E6F23"/>
    <w:rsid w:val="005F0459"/>
    <w:rsid w:val="005F0500"/>
    <w:rsid w:val="005F05FF"/>
    <w:rsid w:val="005F140D"/>
    <w:rsid w:val="005F183D"/>
    <w:rsid w:val="005F3199"/>
    <w:rsid w:val="005F3CEA"/>
    <w:rsid w:val="005F3DEA"/>
    <w:rsid w:val="005F4446"/>
    <w:rsid w:val="005F49C9"/>
    <w:rsid w:val="005F51DF"/>
    <w:rsid w:val="005F7F78"/>
    <w:rsid w:val="006000CF"/>
    <w:rsid w:val="0060022C"/>
    <w:rsid w:val="00602595"/>
    <w:rsid w:val="00602924"/>
    <w:rsid w:val="006072C8"/>
    <w:rsid w:val="006115B6"/>
    <w:rsid w:val="0061315C"/>
    <w:rsid w:val="006147B7"/>
    <w:rsid w:val="00614D12"/>
    <w:rsid w:val="00615A05"/>
    <w:rsid w:val="00616269"/>
    <w:rsid w:val="0061694D"/>
    <w:rsid w:val="0062345A"/>
    <w:rsid w:val="00624B07"/>
    <w:rsid w:val="006267C9"/>
    <w:rsid w:val="006315B1"/>
    <w:rsid w:val="00631EC2"/>
    <w:rsid w:val="00632347"/>
    <w:rsid w:val="00633F00"/>
    <w:rsid w:val="00635804"/>
    <w:rsid w:val="0063591C"/>
    <w:rsid w:val="00635D9D"/>
    <w:rsid w:val="00636BA0"/>
    <w:rsid w:val="00637EE5"/>
    <w:rsid w:val="006408B3"/>
    <w:rsid w:val="006411BD"/>
    <w:rsid w:val="006417F8"/>
    <w:rsid w:val="00641A0D"/>
    <w:rsid w:val="0064292C"/>
    <w:rsid w:val="006445B3"/>
    <w:rsid w:val="00645E2C"/>
    <w:rsid w:val="00646901"/>
    <w:rsid w:val="006502B0"/>
    <w:rsid w:val="00650488"/>
    <w:rsid w:val="00650932"/>
    <w:rsid w:val="00652E0E"/>
    <w:rsid w:val="00653783"/>
    <w:rsid w:val="006538BB"/>
    <w:rsid w:val="00653951"/>
    <w:rsid w:val="006568D5"/>
    <w:rsid w:val="00660F65"/>
    <w:rsid w:val="0066148F"/>
    <w:rsid w:val="00661F4A"/>
    <w:rsid w:val="006650C0"/>
    <w:rsid w:val="00666ABF"/>
    <w:rsid w:val="00666BFB"/>
    <w:rsid w:val="006700C7"/>
    <w:rsid w:val="00670174"/>
    <w:rsid w:val="00671344"/>
    <w:rsid w:val="00672011"/>
    <w:rsid w:val="00672D9F"/>
    <w:rsid w:val="0067317D"/>
    <w:rsid w:val="0067431C"/>
    <w:rsid w:val="0067439E"/>
    <w:rsid w:val="006746AD"/>
    <w:rsid w:val="00674E11"/>
    <w:rsid w:val="0067625D"/>
    <w:rsid w:val="006804DE"/>
    <w:rsid w:val="006806A4"/>
    <w:rsid w:val="00681061"/>
    <w:rsid w:val="006819E8"/>
    <w:rsid w:val="006821DB"/>
    <w:rsid w:val="00682D9E"/>
    <w:rsid w:val="006833E8"/>
    <w:rsid w:val="00683547"/>
    <w:rsid w:val="00683E09"/>
    <w:rsid w:val="00683F8F"/>
    <w:rsid w:val="0068456D"/>
    <w:rsid w:val="006845A7"/>
    <w:rsid w:val="00685103"/>
    <w:rsid w:val="00685427"/>
    <w:rsid w:val="00685D8C"/>
    <w:rsid w:val="00686E97"/>
    <w:rsid w:val="00687BD2"/>
    <w:rsid w:val="00687F0E"/>
    <w:rsid w:val="00691206"/>
    <w:rsid w:val="00693028"/>
    <w:rsid w:val="006945F7"/>
    <w:rsid w:val="006947E9"/>
    <w:rsid w:val="0069485A"/>
    <w:rsid w:val="00695335"/>
    <w:rsid w:val="006962F6"/>
    <w:rsid w:val="00696B1F"/>
    <w:rsid w:val="006A1737"/>
    <w:rsid w:val="006A17E3"/>
    <w:rsid w:val="006A2F3F"/>
    <w:rsid w:val="006A35C7"/>
    <w:rsid w:val="006A47F8"/>
    <w:rsid w:val="006A4FFB"/>
    <w:rsid w:val="006A53BB"/>
    <w:rsid w:val="006A5432"/>
    <w:rsid w:val="006A5EF0"/>
    <w:rsid w:val="006A5F88"/>
    <w:rsid w:val="006A72EE"/>
    <w:rsid w:val="006A761F"/>
    <w:rsid w:val="006B087A"/>
    <w:rsid w:val="006B0D23"/>
    <w:rsid w:val="006B2C33"/>
    <w:rsid w:val="006B4A2F"/>
    <w:rsid w:val="006B50D3"/>
    <w:rsid w:val="006B564A"/>
    <w:rsid w:val="006B61E0"/>
    <w:rsid w:val="006B740C"/>
    <w:rsid w:val="006B761F"/>
    <w:rsid w:val="006B7698"/>
    <w:rsid w:val="006C196A"/>
    <w:rsid w:val="006C1FF2"/>
    <w:rsid w:val="006C3740"/>
    <w:rsid w:val="006C39B3"/>
    <w:rsid w:val="006C5488"/>
    <w:rsid w:val="006C5757"/>
    <w:rsid w:val="006C5A1C"/>
    <w:rsid w:val="006C7C18"/>
    <w:rsid w:val="006D07D5"/>
    <w:rsid w:val="006D14E8"/>
    <w:rsid w:val="006D2ED2"/>
    <w:rsid w:val="006D3002"/>
    <w:rsid w:val="006D32D5"/>
    <w:rsid w:val="006D33E6"/>
    <w:rsid w:val="006D50F5"/>
    <w:rsid w:val="006D53CD"/>
    <w:rsid w:val="006D5AC8"/>
    <w:rsid w:val="006D6C05"/>
    <w:rsid w:val="006E11A5"/>
    <w:rsid w:val="006E6A82"/>
    <w:rsid w:val="006F1444"/>
    <w:rsid w:val="006F5C2E"/>
    <w:rsid w:val="006F65AC"/>
    <w:rsid w:val="006F7DB5"/>
    <w:rsid w:val="007004F3"/>
    <w:rsid w:val="00700A95"/>
    <w:rsid w:val="00702C8D"/>
    <w:rsid w:val="0070324B"/>
    <w:rsid w:val="007033C8"/>
    <w:rsid w:val="00703FBC"/>
    <w:rsid w:val="0070640E"/>
    <w:rsid w:val="00706F05"/>
    <w:rsid w:val="00707AC8"/>
    <w:rsid w:val="00707D4C"/>
    <w:rsid w:val="007109C1"/>
    <w:rsid w:val="00711293"/>
    <w:rsid w:val="00712AA6"/>
    <w:rsid w:val="00713719"/>
    <w:rsid w:val="00714519"/>
    <w:rsid w:val="00715648"/>
    <w:rsid w:val="007167D0"/>
    <w:rsid w:val="00716877"/>
    <w:rsid w:val="00720FAD"/>
    <w:rsid w:val="0072119F"/>
    <w:rsid w:val="007216BD"/>
    <w:rsid w:val="00722A4D"/>
    <w:rsid w:val="00724139"/>
    <w:rsid w:val="00724294"/>
    <w:rsid w:val="00727701"/>
    <w:rsid w:val="0073074F"/>
    <w:rsid w:val="00730CBD"/>
    <w:rsid w:val="00730D2F"/>
    <w:rsid w:val="00734868"/>
    <w:rsid w:val="007369E9"/>
    <w:rsid w:val="00740458"/>
    <w:rsid w:val="00740CA2"/>
    <w:rsid w:val="007416EB"/>
    <w:rsid w:val="00743BEB"/>
    <w:rsid w:val="0074404D"/>
    <w:rsid w:val="00746B68"/>
    <w:rsid w:val="00750BF0"/>
    <w:rsid w:val="0075325F"/>
    <w:rsid w:val="0075431A"/>
    <w:rsid w:val="00760023"/>
    <w:rsid w:val="00761D22"/>
    <w:rsid w:val="007656FB"/>
    <w:rsid w:val="007669E3"/>
    <w:rsid w:val="00766A8B"/>
    <w:rsid w:val="007678D3"/>
    <w:rsid w:val="00767A95"/>
    <w:rsid w:val="00767B6B"/>
    <w:rsid w:val="00770D38"/>
    <w:rsid w:val="007724D1"/>
    <w:rsid w:val="007725D6"/>
    <w:rsid w:val="007738FA"/>
    <w:rsid w:val="0077405D"/>
    <w:rsid w:val="00774D04"/>
    <w:rsid w:val="00775EC1"/>
    <w:rsid w:val="00776831"/>
    <w:rsid w:val="00776F79"/>
    <w:rsid w:val="00781A1C"/>
    <w:rsid w:val="00781C9C"/>
    <w:rsid w:val="0078361C"/>
    <w:rsid w:val="00783939"/>
    <w:rsid w:val="00784403"/>
    <w:rsid w:val="007844AC"/>
    <w:rsid w:val="00784B54"/>
    <w:rsid w:val="00786082"/>
    <w:rsid w:val="00787317"/>
    <w:rsid w:val="0078777F"/>
    <w:rsid w:val="00791550"/>
    <w:rsid w:val="0079176A"/>
    <w:rsid w:val="00793A0B"/>
    <w:rsid w:val="00793A93"/>
    <w:rsid w:val="00795DB1"/>
    <w:rsid w:val="007975C1"/>
    <w:rsid w:val="007A1222"/>
    <w:rsid w:val="007A12A5"/>
    <w:rsid w:val="007A1D53"/>
    <w:rsid w:val="007A2135"/>
    <w:rsid w:val="007A3EAB"/>
    <w:rsid w:val="007A54F2"/>
    <w:rsid w:val="007A5583"/>
    <w:rsid w:val="007A56F0"/>
    <w:rsid w:val="007A7274"/>
    <w:rsid w:val="007B15FC"/>
    <w:rsid w:val="007B3467"/>
    <w:rsid w:val="007B7E4F"/>
    <w:rsid w:val="007C0DA1"/>
    <w:rsid w:val="007C204D"/>
    <w:rsid w:val="007C3C11"/>
    <w:rsid w:val="007C4547"/>
    <w:rsid w:val="007C67BF"/>
    <w:rsid w:val="007C68A5"/>
    <w:rsid w:val="007C6999"/>
    <w:rsid w:val="007C70CF"/>
    <w:rsid w:val="007C7876"/>
    <w:rsid w:val="007D1B02"/>
    <w:rsid w:val="007D266D"/>
    <w:rsid w:val="007D3333"/>
    <w:rsid w:val="007D3B5E"/>
    <w:rsid w:val="007D695C"/>
    <w:rsid w:val="007D7711"/>
    <w:rsid w:val="007D7D4C"/>
    <w:rsid w:val="007E026B"/>
    <w:rsid w:val="007E06E8"/>
    <w:rsid w:val="007E0B4A"/>
    <w:rsid w:val="007E0B63"/>
    <w:rsid w:val="007E217D"/>
    <w:rsid w:val="007E3384"/>
    <w:rsid w:val="007E51C7"/>
    <w:rsid w:val="007E5973"/>
    <w:rsid w:val="007E752B"/>
    <w:rsid w:val="007F178B"/>
    <w:rsid w:val="007F1CCF"/>
    <w:rsid w:val="007F26A7"/>
    <w:rsid w:val="007F38E1"/>
    <w:rsid w:val="007F4448"/>
    <w:rsid w:val="007F4B86"/>
    <w:rsid w:val="007F50F3"/>
    <w:rsid w:val="007F5AF7"/>
    <w:rsid w:val="007F662A"/>
    <w:rsid w:val="007F695A"/>
    <w:rsid w:val="007F6C73"/>
    <w:rsid w:val="007F7966"/>
    <w:rsid w:val="00802276"/>
    <w:rsid w:val="00802C5F"/>
    <w:rsid w:val="00803D09"/>
    <w:rsid w:val="008042F5"/>
    <w:rsid w:val="00804841"/>
    <w:rsid w:val="0080493C"/>
    <w:rsid w:val="00804B5C"/>
    <w:rsid w:val="00807BBD"/>
    <w:rsid w:val="00810D1F"/>
    <w:rsid w:val="00815EEF"/>
    <w:rsid w:val="0081726B"/>
    <w:rsid w:val="008173C9"/>
    <w:rsid w:val="00817815"/>
    <w:rsid w:val="00817A1D"/>
    <w:rsid w:val="0082175A"/>
    <w:rsid w:val="0082201F"/>
    <w:rsid w:val="008245EF"/>
    <w:rsid w:val="00825201"/>
    <w:rsid w:val="00825617"/>
    <w:rsid w:val="00826809"/>
    <w:rsid w:val="008353DE"/>
    <w:rsid w:val="008354B0"/>
    <w:rsid w:val="00836460"/>
    <w:rsid w:val="00837584"/>
    <w:rsid w:val="00840A00"/>
    <w:rsid w:val="0084503F"/>
    <w:rsid w:val="00845F12"/>
    <w:rsid w:val="0084711A"/>
    <w:rsid w:val="008507CC"/>
    <w:rsid w:val="00856215"/>
    <w:rsid w:val="008565A1"/>
    <w:rsid w:val="00856A33"/>
    <w:rsid w:val="00856FE9"/>
    <w:rsid w:val="008571AF"/>
    <w:rsid w:val="008572E1"/>
    <w:rsid w:val="008601D2"/>
    <w:rsid w:val="00860687"/>
    <w:rsid w:val="00861863"/>
    <w:rsid w:val="0086459B"/>
    <w:rsid w:val="0086461D"/>
    <w:rsid w:val="00864B96"/>
    <w:rsid w:val="00866445"/>
    <w:rsid w:val="00867730"/>
    <w:rsid w:val="00867777"/>
    <w:rsid w:val="00867D93"/>
    <w:rsid w:val="00873884"/>
    <w:rsid w:val="0087411B"/>
    <w:rsid w:val="00874ED2"/>
    <w:rsid w:val="00876373"/>
    <w:rsid w:val="0087779E"/>
    <w:rsid w:val="008777C6"/>
    <w:rsid w:val="008820A0"/>
    <w:rsid w:val="008838C8"/>
    <w:rsid w:val="00886263"/>
    <w:rsid w:val="008879EB"/>
    <w:rsid w:val="00887E0D"/>
    <w:rsid w:val="00891EBB"/>
    <w:rsid w:val="00892327"/>
    <w:rsid w:val="00892B84"/>
    <w:rsid w:val="00892E63"/>
    <w:rsid w:val="00893E12"/>
    <w:rsid w:val="00895C5F"/>
    <w:rsid w:val="00895F85"/>
    <w:rsid w:val="0089657F"/>
    <w:rsid w:val="0089784C"/>
    <w:rsid w:val="00897A12"/>
    <w:rsid w:val="00897CBF"/>
    <w:rsid w:val="00897FD8"/>
    <w:rsid w:val="008A0ACF"/>
    <w:rsid w:val="008A3899"/>
    <w:rsid w:val="008A4B79"/>
    <w:rsid w:val="008A535D"/>
    <w:rsid w:val="008A769C"/>
    <w:rsid w:val="008B0355"/>
    <w:rsid w:val="008B1AEE"/>
    <w:rsid w:val="008B27F0"/>
    <w:rsid w:val="008B2C8E"/>
    <w:rsid w:val="008B2D3D"/>
    <w:rsid w:val="008B4264"/>
    <w:rsid w:val="008B5177"/>
    <w:rsid w:val="008B52BE"/>
    <w:rsid w:val="008B5CD7"/>
    <w:rsid w:val="008B75CA"/>
    <w:rsid w:val="008C0CE1"/>
    <w:rsid w:val="008C1FBA"/>
    <w:rsid w:val="008C20EF"/>
    <w:rsid w:val="008C267E"/>
    <w:rsid w:val="008C3AA2"/>
    <w:rsid w:val="008C4A79"/>
    <w:rsid w:val="008C4EAE"/>
    <w:rsid w:val="008C53C4"/>
    <w:rsid w:val="008C60F0"/>
    <w:rsid w:val="008C6762"/>
    <w:rsid w:val="008C71C6"/>
    <w:rsid w:val="008C7309"/>
    <w:rsid w:val="008C7BC8"/>
    <w:rsid w:val="008D1590"/>
    <w:rsid w:val="008D20DC"/>
    <w:rsid w:val="008D4850"/>
    <w:rsid w:val="008D62BE"/>
    <w:rsid w:val="008D6750"/>
    <w:rsid w:val="008E14DF"/>
    <w:rsid w:val="008E16CC"/>
    <w:rsid w:val="008E18F4"/>
    <w:rsid w:val="008E20F4"/>
    <w:rsid w:val="008E26CE"/>
    <w:rsid w:val="008E2E90"/>
    <w:rsid w:val="008E2FCF"/>
    <w:rsid w:val="008E4A4A"/>
    <w:rsid w:val="008F12A2"/>
    <w:rsid w:val="008F350B"/>
    <w:rsid w:val="008F4AB1"/>
    <w:rsid w:val="008F4DF0"/>
    <w:rsid w:val="008F54D9"/>
    <w:rsid w:val="008F5745"/>
    <w:rsid w:val="008F65C6"/>
    <w:rsid w:val="00900D1A"/>
    <w:rsid w:val="00902B13"/>
    <w:rsid w:val="00903863"/>
    <w:rsid w:val="009040D0"/>
    <w:rsid w:val="009069DB"/>
    <w:rsid w:val="009078D3"/>
    <w:rsid w:val="00907A50"/>
    <w:rsid w:val="00911A89"/>
    <w:rsid w:val="00912038"/>
    <w:rsid w:val="00912B1E"/>
    <w:rsid w:val="009137A0"/>
    <w:rsid w:val="009140C3"/>
    <w:rsid w:val="009143A6"/>
    <w:rsid w:val="00915FEE"/>
    <w:rsid w:val="009200BE"/>
    <w:rsid w:val="0092152F"/>
    <w:rsid w:val="00921826"/>
    <w:rsid w:val="00923057"/>
    <w:rsid w:val="00924491"/>
    <w:rsid w:val="009255A7"/>
    <w:rsid w:val="009260CB"/>
    <w:rsid w:val="00926E13"/>
    <w:rsid w:val="009276A7"/>
    <w:rsid w:val="00927998"/>
    <w:rsid w:val="00927CCF"/>
    <w:rsid w:val="00930F92"/>
    <w:rsid w:val="009319A6"/>
    <w:rsid w:val="00931E41"/>
    <w:rsid w:val="00932B83"/>
    <w:rsid w:val="00934253"/>
    <w:rsid w:val="00935934"/>
    <w:rsid w:val="009360D9"/>
    <w:rsid w:val="0093666B"/>
    <w:rsid w:val="0093795C"/>
    <w:rsid w:val="0094081B"/>
    <w:rsid w:val="009412E6"/>
    <w:rsid w:val="00944C72"/>
    <w:rsid w:val="00944E99"/>
    <w:rsid w:val="00950AAE"/>
    <w:rsid w:val="00950B58"/>
    <w:rsid w:val="00950F5C"/>
    <w:rsid w:val="009549D8"/>
    <w:rsid w:val="00955A04"/>
    <w:rsid w:val="00955F67"/>
    <w:rsid w:val="009562F0"/>
    <w:rsid w:val="0095647F"/>
    <w:rsid w:val="00957A59"/>
    <w:rsid w:val="00961E80"/>
    <w:rsid w:val="0096225B"/>
    <w:rsid w:val="00963A81"/>
    <w:rsid w:val="009660CA"/>
    <w:rsid w:val="009733BA"/>
    <w:rsid w:val="009818F4"/>
    <w:rsid w:val="0098390F"/>
    <w:rsid w:val="00983F97"/>
    <w:rsid w:val="0098457F"/>
    <w:rsid w:val="00984F15"/>
    <w:rsid w:val="009867B0"/>
    <w:rsid w:val="009915B2"/>
    <w:rsid w:val="00991A36"/>
    <w:rsid w:val="00991FAF"/>
    <w:rsid w:val="009928E3"/>
    <w:rsid w:val="00992D3D"/>
    <w:rsid w:val="009944A1"/>
    <w:rsid w:val="00994902"/>
    <w:rsid w:val="00995786"/>
    <w:rsid w:val="009A17AB"/>
    <w:rsid w:val="009A1DE6"/>
    <w:rsid w:val="009A2608"/>
    <w:rsid w:val="009A770B"/>
    <w:rsid w:val="009B1E9F"/>
    <w:rsid w:val="009B1FD5"/>
    <w:rsid w:val="009B2274"/>
    <w:rsid w:val="009B2420"/>
    <w:rsid w:val="009B35FF"/>
    <w:rsid w:val="009B3C1C"/>
    <w:rsid w:val="009B4182"/>
    <w:rsid w:val="009B4684"/>
    <w:rsid w:val="009B4D7D"/>
    <w:rsid w:val="009B51A3"/>
    <w:rsid w:val="009C2F3A"/>
    <w:rsid w:val="009C3BC1"/>
    <w:rsid w:val="009C49A5"/>
    <w:rsid w:val="009D21A5"/>
    <w:rsid w:val="009D23F9"/>
    <w:rsid w:val="009D2CF8"/>
    <w:rsid w:val="009D3601"/>
    <w:rsid w:val="009D5467"/>
    <w:rsid w:val="009D6981"/>
    <w:rsid w:val="009D6FEB"/>
    <w:rsid w:val="009E05F6"/>
    <w:rsid w:val="009E0892"/>
    <w:rsid w:val="009E2691"/>
    <w:rsid w:val="009E3812"/>
    <w:rsid w:val="009E50E2"/>
    <w:rsid w:val="009E5A52"/>
    <w:rsid w:val="009E5BA5"/>
    <w:rsid w:val="009E60FB"/>
    <w:rsid w:val="009E640D"/>
    <w:rsid w:val="009E72DB"/>
    <w:rsid w:val="009E799D"/>
    <w:rsid w:val="009F050B"/>
    <w:rsid w:val="009F22B1"/>
    <w:rsid w:val="009F252D"/>
    <w:rsid w:val="009F28CA"/>
    <w:rsid w:val="009F2A82"/>
    <w:rsid w:val="009F4430"/>
    <w:rsid w:val="009F4FBF"/>
    <w:rsid w:val="009F561F"/>
    <w:rsid w:val="009F7A17"/>
    <w:rsid w:val="00A00F01"/>
    <w:rsid w:val="00A03A0E"/>
    <w:rsid w:val="00A04050"/>
    <w:rsid w:val="00A04566"/>
    <w:rsid w:val="00A04C4A"/>
    <w:rsid w:val="00A06A3B"/>
    <w:rsid w:val="00A10C99"/>
    <w:rsid w:val="00A113E4"/>
    <w:rsid w:val="00A12516"/>
    <w:rsid w:val="00A155D0"/>
    <w:rsid w:val="00A17354"/>
    <w:rsid w:val="00A208D9"/>
    <w:rsid w:val="00A211B4"/>
    <w:rsid w:val="00A23556"/>
    <w:rsid w:val="00A2546B"/>
    <w:rsid w:val="00A265A1"/>
    <w:rsid w:val="00A27933"/>
    <w:rsid w:val="00A3021E"/>
    <w:rsid w:val="00A32E85"/>
    <w:rsid w:val="00A333DB"/>
    <w:rsid w:val="00A33B7B"/>
    <w:rsid w:val="00A33F04"/>
    <w:rsid w:val="00A33FF5"/>
    <w:rsid w:val="00A3437E"/>
    <w:rsid w:val="00A354BC"/>
    <w:rsid w:val="00A35768"/>
    <w:rsid w:val="00A360C5"/>
    <w:rsid w:val="00A36CEE"/>
    <w:rsid w:val="00A37782"/>
    <w:rsid w:val="00A40382"/>
    <w:rsid w:val="00A404B4"/>
    <w:rsid w:val="00A40D72"/>
    <w:rsid w:val="00A41C28"/>
    <w:rsid w:val="00A4210C"/>
    <w:rsid w:val="00A43593"/>
    <w:rsid w:val="00A4429C"/>
    <w:rsid w:val="00A4624E"/>
    <w:rsid w:val="00A47B77"/>
    <w:rsid w:val="00A50BCA"/>
    <w:rsid w:val="00A50CEA"/>
    <w:rsid w:val="00A51B29"/>
    <w:rsid w:val="00A528E6"/>
    <w:rsid w:val="00A52D53"/>
    <w:rsid w:val="00A54BEB"/>
    <w:rsid w:val="00A5735B"/>
    <w:rsid w:val="00A57898"/>
    <w:rsid w:val="00A60A4E"/>
    <w:rsid w:val="00A60B94"/>
    <w:rsid w:val="00A61968"/>
    <w:rsid w:val="00A61C7A"/>
    <w:rsid w:val="00A62281"/>
    <w:rsid w:val="00A6262B"/>
    <w:rsid w:val="00A63A97"/>
    <w:rsid w:val="00A63DC1"/>
    <w:rsid w:val="00A64B45"/>
    <w:rsid w:val="00A65656"/>
    <w:rsid w:val="00A6583A"/>
    <w:rsid w:val="00A6758B"/>
    <w:rsid w:val="00A675B8"/>
    <w:rsid w:val="00A67DFC"/>
    <w:rsid w:val="00A70346"/>
    <w:rsid w:val="00A70E3C"/>
    <w:rsid w:val="00A73D7E"/>
    <w:rsid w:val="00A76E57"/>
    <w:rsid w:val="00A7757D"/>
    <w:rsid w:val="00A77A3A"/>
    <w:rsid w:val="00A8033C"/>
    <w:rsid w:val="00A81C41"/>
    <w:rsid w:val="00A82D99"/>
    <w:rsid w:val="00A8461D"/>
    <w:rsid w:val="00A8562C"/>
    <w:rsid w:val="00A86C0B"/>
    <w:rsid w:val="00A872AE"/>
    <w:rsid w:val="00A8753F"/>
    <w:rsid w:val="00A87E6A"/>
    <w:rsid w:val="00A91C66"/>
    <w:rsid w:val="00A92DC3"/>
    <w:rsid w:val="00A9335F"/>
    <w:rsid w:val="00A947BD"/>
    <w:rsid w:val="00A95DEC"/>
    <w:rsid w:val="00A97C99"/>
    <w:rsid w:val="00A97E84"/>
    <w:rsid w:val="00AA1264"/>
    <w:rsid w:val="00AA178D"/>
    <w:rsid w:val="00AA4976"/>
    <w:rsid w:val="00AA522A"/>
    <w:rsid w:val="00AA623B"/>
    <w:rsid w:val="00AA6B36"/>
    <w:rsid w:val="00AB22A2"/>
    <w:rsid w:val="00AB4485"/>
    <w:rsid w:val="00AB4E7D"/>
    <w:rsid w:val="00AB56DA"/>
    <w:rsid w:val="00AB67C0"/>
    <w:rsid w:val="00AB7222"/>
    <w:rsid w:val="00AC1BDA"/>
    <w:rsid w:val="00AC28DE"/>
    <w:rsid w:val="00AC3B17"/>
    <w:rsid w:val="00AC55AD"/>
    <w:rsid w:val="00AC74A7"/>
    <w:rsid w:val="00AC7778"/>
    <w:rsid w:val="00AD0272"/>
    <w:rsid w:val="00AD0755"/>
    <w:rsid w:val="00AD17BE"/>
    <w:rsid w:val="00AD1AF7"/>
    <w:rsid w:val="00AD1EA7"/>
    <w:rsid w:val="00AD2FAF"/>
    <w:rsid w:val="00AD3F91"/>
    <w:rsid w:val="00AD440B"/>
    <w:rsid w:val="00AD469D"/>
    <w:rsid w:val="00AD4AA5"/>
    <w:rsid w:val="00AD5CD6"/>
    <w:rsid w:val="00AD629D"/>
    <w:rsid w:val="00AD68B3"/>
    <w:rsid w:val="00AE010F"/>
    <w:rsid w:val="00AE2805"/>
    <w:rsid w:val="00AE4962"/>
    <w:rsid w:val="00AE6634"/>
    <w:rsid w:val="00AE6FCB"/>
    <w:rsid w:val="00AE703A"/>
    <w:rsid w:val="00AE7BBA"/>
    <w:rsid w:val="00AF0E35"/>
    <w:rsid w:val="00AF13D4"/>
    <w:rsid w:val="00AF2428"/>
    <w:rsid w:val="00AF3175"/>
    <w:rsid w:val="00AF51AB"/>
    <w:rsid w:val="00AF6B5C"/>
    <w:rsid w:val="00B00F92"/>
    <w:rsid w:val="00B0137C"/>
    <w:rsid w:val="00B0158E"/>
    <w:rsid w:val="00B028F3"/>
    <w:rsid w:val="00B042A8"/>
    <w:rsid w:val="00B048DA"/>
    <w:rsid w:val="00B050EE"/>
    <w:rsid w:val="00B07A56"/>
    <w:rsid w:val="00B07F26"/>
    <w:rsid w:val="00B10B6F"/>
    <w:rsid w:val="00B11AA5"/>
    <w:rsid w:val="00B11ABA"/>
    <w:rsid w:val="00B12CB3"/>
    <w:rsid w:val="00B12E15"/>
    <w:rsid w:val="00B14CB5"/>
    <w:rsid w:val="00B1509A"/>
    <w:rsid w:val="00B153B6"/>
    <w:rsid w:val="00B159BF"/>
    <w:rsid w:val="00B15B76"/>
    <w:rsid w:val="00B15E04"/>
    <w:rsid w:val="00B1680D"/>
    <w:rsid w:val="00B16C4E"/>
    <w:rsid w:val="00B2005F"/>
    <w:rsid w:val="00B20F86"/>
    <w:rsid w:val="00B22241"/>
    <w:rsid w:val="00B22ABC"/>
    <w:rsid w:val="00B23257"/>
    <w:rsid w:val="00B254E1"/>
    <w:rsid w:val="00B2571E"/>
    <w:rsid w:val="00B27A88"/>
    <w:rsid w:val="00B302EE"/>
    <w:rsid w:val="00B33C53"/>
    <w:rsid w:val="00B34535"/>
    <w:rsid w:val="00B34816"/>
    <w:rsid w:val="00B35210"/>
    <w:rsid w:val="00B36D62"/>
    <w:rsid w:val="00B41A71"/>
    <w:rsid w:val="00B41B35"/>
    <w:rsid w:val="00B41DD2"/>
    <w:rsid w:val="00B44449"/>
    <w:rsid w:val="00B4498E"/>
    <w:rsid w:val="00B46EED"/>
    <w:rsid w:val="00B47699"/>
    <w:rsid w:val="00B478CE"/>
    <w:rsid w:val="00B50205"/>
    <w:rsid w:val="00B511B9"/>
    <w:rsid w:val="00B53990"/>
    <w:rsid w:val="00B53CD2"/>
    <w:rsid w:val="00B54BF9"/>
    <w:rsid w:val="00B55A9B"/>
    <w:rsid w:val="00B560DF"/>
    <w:rsid w:val="00B56878"/>
    <w:rsid w:val="00B57E53"/>
    <w:rsid w:val="00B60580"/>
    <w:rsid w:val="00B61A1B"/>
    <w:rsid w:val="00B628F1"/>
    <w:rsid w:val="00B6564D"/>
    <w:rsid w:val="00B65F48"/>
    <w:rsid w:val="00B66847"/>
    <w:rsid w:val="00B70BC3"/>
    <w:rsid w:val="00B712B7"/>
    <w:rsid w:val="00B71330"/>
    <w:rsid w:val="00B7171E"/>
    <w:rsid w:val="00B722DB"/>
    <w:rsid w:val="00B72310"/>
    <w:rsid w:val="00B75AC5"/>
    <w:rsid w:val="00B770ED"/>
    <w:rsid w:val="00B77B73"/>
    <w:rsid w:val="00B81C74"/>
    <w:rsid w:val="00B8439F"/>
    <w:rsid w:val="00B84F73"/>
    <w:rsid w:val="00B853E6"/>
    <w:rsid w:val="00B855A6"/>
    <w:rsid w:val="00B8724B"/>
    <w:rsid w:val="00B87A42"/>
    <w:rsid w:val="00B91B98"/>
    <w:rsid w:val="00B92364"/>
    <w:rsid w:val="00B92570"/>
    <w:rsid w:val="00B94E88"/>
    <w:rsid w:val="00B94F0A"/>
    <w:rsid w:val="00B965E5"/>
    <w:rsid w:val="00B975D4"/>
    <w:rsid w:val="00B97B3D"/>
    <w:rsid w:val="00B97B7E"/>
    <w:rsid w:val="00BA007F"/>
    <w:rsid w:val="00BA123B"/>
    <w:rsid w:val="00BA163B"/>
    <w:rsid w:val="00BA173B"/>
    <w:rsid w:val="00BA2FFF"/>
    <w:rsid w:val="00BA3EE7"/>
    <w:rsid w:val="00BA444D"/>
    <w:rsid w:val="00BA508C"/>
    <w:rsid w:val="00BA696E"/>
    <w:rsid w:val="00BA7D66"/>
    <w:rsid w:val="00BB1E2B"/>
    <w:rsid w:val="00BB7073"/>
    <w:rsid w:val="00BB7612"/>
    <w:rsid w:val="00BC00F4"/>
    <w:rsid w:val="00BC01D8"/>
    <w:rsid w:val="00BC0D5B"/>
    <w:rsid w:val="00BC0D8E"/>
    <w:rsid w:val="00BC1396"/>
    <w:rsid w:val="00BC174C"/>
    <w:rsid w:val="00BC269F"/>
    <w:rsid w:val="00BC2CDB"/>
    <w:rsid w:val="00BC3009"/>
    <w:rsid w:val="00BC5881"/>
    <w:rsid w:val="00BC6140"/>
    <w:rsid w:val="00BC6E47"/>
    <w:rsid w:val="00BC708C"/>
    <w:rsid w:val="00BD3B5A"/>
    <w:rsid w:val="00BD41C2"/>
    <w:rsid w:val="00BD4CD6"/>
    <w:rsid w:val="00BD5446"/>
    <w:rsid w:val="00BD6773"/>
    <w:rsid w:val="00BD70D3"/>
    <w:rsid w:val="00BD7101"/>
    <w:rsid w:val="00BD7408"/>
    <w:rsid w:val="00BD77CF"/>
    <w:rsid w:val="00BE0DB6"/>
    <w:rsid w:val="00BE180F"/>
    <w:rsid w:val="00BE24FE"/>
    <w:rsid w:val="00BE2883"/>
    <w:rsid w:val="00BE2D55"/>
    <w:rsid w:val="00BE378C"/>
    <w:rsid w:val="00BE41FA"/>
    <w:rsid w:val="00BE47BA"/>
    <w:rsid w:val="00BE535E"/>
    <w:rsid w:val="00BE5BA5"/>
    <w:rsid w:val="00BE780E"/>
    <w:rsid w:val="00BF21C9"/>
    <w:rsid w:val="00BF4F2B"/>
    <w:rsid w:val="00BF5D77"/>
    <w:rsid w:val="00BF5E00"/>
    <w:rsid w:val="00BF6041"/>
    <w:rsid w:val="00BF6943"/>
    <w:rsid w:val="00BF7F86"/>
    <w:rsid w:val="00C005B1"/>
    <w:rsid w:val="00C00659"/>
    <w:rsid w:val="00C03A05"/>
    <w:rsid w:val="00C041C4"/>
    <w:rsid w:val="00C054C9"/>
    <w:rsid w:val="00C0631D"/>
    <w:rsid w:val="00C07152"/>
    <w:rsid w:val="00C10427"/>
    <w:rsid w:val="00C10864"/>
    <w:rsid w:val="00C117B7"/>
    <w:rsid w:val="00C11B23"/>
    <w:rsid w:val="00C14333"/>
    <w:rsid w:val="00C149E1"/>
    <w:rsid w:val="00C16E4C"/>
    <w:rsid w:val="00C17FA0"/>
    <w:rsid w:val="00C20278"/>
    <w:rsid w:val="00C21506"/>
    <w:rsid w:val="00C2239E"/>
    <w:rsid w:val="00C223F4"/>
    <w:rsid w:val="00C25734"/>
    <w:rsid w:val="00C26C74"/>
    <w:rsid w:val="00C304D9"/>
    <w:rsid w:val="00C3144F"/>
    <w:rsid w:val="00C31941"/>
    <w:rsid w:val="00C32D7D"/>
    <w:rsid w:val="00C33560"/>
    <w:rsid w:val="00C34A2A"/>
    <w:rsid w:val="00C35BDF"/>
    <w:rsid w:val="00C36C75"/>
    <w:rsid w:val="00C3722D"/>
    <w:rsid w:val="00C37BF4"/>
    <w:rsid w:val="00C40931"/>
    <w:rsid w:val="00C41DDC"/>
    <w:rsid w:val="00C42634"/>
    <w:rsid w:val="00C43722"/>
    <w:rsid w:val="00C447F9"/>
    <w:rsid w:val="00C44FC6"/>
    <w:rsid w:val="00C45CE4"/>
    <w:rsid w:val="00C473CD"/>
    <w:rsid w:val="00C47A47"/>
    <w:rsid w:val="00C47C32"/>
    <w:rsid w:val="00C5166D"/>
    <w:rsid w:val="00C518DA"/>
    <w:rsid w:val="00C52128"/>
    <w:rsid w:val="00C53866"/>
    <w:rsid w:val="00C56048"/>
    <w:rsid w:val="00C57D5E"/>
    <w:rsid w:val="00C57F15"/>
    <w:rsid w:val="00C6113C"/>
    <w:rsid w:val="00C617F0"/>
    <w:rsid w:val="00C63601"/>
    <w:rsid w:val="00C655BB"/>
    <w:rsid w:val="00C676B6"/>
    <w:rsid w:val="00C678E9"/>
    <w:rsid w:val="00C679F6"/>
    <w:rsid w:val="00C705A2"/>
    <w:rsid w:val="00C706A8"/>
    <w:rsid w:val="00C70F91"/>
    <w:rsid w:val="00C71EFC"/>
    <w:rsid w:val="00C73ACE"/>
    <w:rsid w:val="00C73C2F"/>
    <w:rsid w:val="00C73C34"/>
    <w:rsid w:val="00C7570D"/>
    <w:rsid w:val="00C77523"/>
    <w:rsid w:val="00C801F2"/>
    <w:rsid w:val="00C804F7"/>
    <w:rsid w:val="00C80B20"/>
    <w:rsid w:val="00C80C30"/>
    <w:rsid w:val="00C811BD"/>
    <w:rsid w:val="00C81C7F"/>
    <w:rsid w:val="00C8418C"/>
    <w:rsid w:val="00C84B43"/>
    <w:rsid w:val="00C84CA4"/>
    <w:rsid w:val="00C873D3"/>
    <w:rsid w:val="00C87B5F"/>
    <w:rsid w:val="00C903A1"/>
    <w:rsid w:val="00C90AFB"/>
    <w:rsid w:val="00C91969"/>
    <w:rsid w:val="00C928F4"/>
    <w:rsid w:val="00C92A52"/>
    <w:rsid w:val="00C92C42"/>
    <w:rsid w:val="00C92FBE"/>
    <w:rsid w:val="00C93D82"/>
    <w:rsid w:val="00C942C4"/>
    <w:rsid w:val="00C943CF"/>
    <w:rsid w:val="00C953D3"/>
    <w:rsid w:val="00C96435"/>
    <w:rsid w:val="00C9664B"/>
    <w:rsid w:val="00C975FF"/>
    <w:rsid w:val="00C9773B"/>
    <w:rsid w:val="00CA010B"/>
    <w:rsid w:val="00CA1A9F"/>
    <w:rsid w:val="00CA3743"/>
    <w:rsid w:val="00CA487B"/>
    <w:rsid w:val="00CA4C93"/>
    <w:rsid w:val="00CA6C1E"/>
    <w:rsid w:val="00CA7A10"/>
    <w:rsid w:val="00CB09A7"/>
    <w:rsid w:val="00CB0F61"/>
    <w:rsid w:val="00CB2120"/>
    <w:rsid w:val="00CB27E7"/>
    <w:rsid w:val="00CB3CE2"/>
    <w:rsid w:val="00CB486D"/>
    <w:rsid w:val="00CB7B42"/>
    <w:rsid w:val="00CB7CBE"/>
    <w:rsid w:val="00CC2DFD"/>
    <w:rsid w:val="00CC36C7"/>
    <w:rsid w:val="00CC3DAF"/>
    <w:rsid w:val="00CC503E"/>
    <w:rsid w:val="00CC6FB0"/>
    <w:rsid w:val="00CC739A"/>
    <w:rsid w:val="00CD01F8"/>
    <w:rsid w:val="00CD0545"/>
    <w:rsid w:val="00CD0EFE"/>
    <w:rsid w:val="00CD1888"/>
    <w:rsid w:val="00CD278B"/>
    <w:rsid w:val="00CD3213"/>
    <w:rsid w:val="00CD373A"/>
    <w:rsid w:val="00CD4208"/>
    <w:rsid w:val="00CD43AB"/>
    <w:rsid w:val="00CD4594"/>
    <w:rsid w:val="00CD6B9D"/>
    <w:rsid w:val="00CE0543"/>
    <w:rsid w:val="00CE0CF5"/>
    <w:rsid w:val="00CE36B1"/>
    <w:rsid w:val="00CE3972"/>
    <w:rsid w:val="00CE3BBF"/>
    <w:rsid w:val="00CE4DE4"/>
    <w:rsid w:val="00CE4ED3"/>
    <w:rsid w:val="00CE776A"/>
    <w:rsid w:val="00CE7D06"/>
    <w:rsid w:val="00CF1B6C"/>
    <w:rsid w:val="00CF2F41"/>
    <w:rsid w:val="00CF305E"/>
    <w:rsid w:val="00CF3BE2"/>
    <w:rsid w:val="00CF4342"/>
    <w:rsid w:val="00CF498F"/>
    <w:rsid w:val="00CF4CB7"/>
    <w:rsid w:val="00CF5990"/>
    <w:rsid w:val="00CF64D2"/>
    <w:rsid w:val="00CF76D6"/>
    <w:rsid w:val="00D00C92"/>
    <w:rsid w:val="00D02140"/>
    <w:rsid w:val="00D024C4"/>
    <w:rsid w:val="00D03C34"/>
    <w:rsid w:val="00D04D9A"/>
    <w:rsid w:val="00D04F8F"/>
    <w:rsid w:val="00D060E0"/>
    <w:rsid w:val="00D06272"/>
    <w:rsid w:val="00D071FC"/>
    <w:rsid w:val="00D076EA"/>
    <w:rsid w:val="00D07C98"/>
    <w:rsid w:val="00D11006"/>
    <w:rsid w:val="00D119E2"/>
    <w:rsid w:val="00D119EA"/>
    <w:rsid w:val="00D12C35"/>
    <w:rsid w:val="00D13E94"/>
    <w:rsid w:val="00D141ED"/>
    <w:rsid w:val="00D14686"/>
    <w:rsid w:val="00D15910"/>
    <w:rsid w:val="00D16A80"/>
    <w:rsid w:val="00D21A7D"/>
    <w:rsid w:val="00D21F8A"/>
    <w:rsid w:val="00D221FF"/>
    <w:rsid w:val="00D232AB"/>
    <w:rsid w:val="00D25573"/>
    <w:rsid w:val="00D25A68"/>
    <w:rsid w:val="00D27FBC"/>
    <w:rsid w:val="00D30C0C"/>
    <w:rsid w:val="00D30F90"/>
    <w:rsid w:val="00D31FA7"/>
    <w:rsid w:val="00D32EFC"/>
    <w:rsid w:val="00D34637"/>
    <w:rsid w:val="00D35660"/>
    <w:rsid w:val="00D356EE"/>
    <w:rsid w:val="00D35B3C"/>
    <w:rsid w:val="00D36933"/>
    <w:rsid w:val="00D36B76"/>
    <w:rsid w:val="00D36D27"/>
    <w:rsid w:val="00D37035"/>
    <w:rsid w:val="00D4071F"/>
    <w:rsid w:val="00D40D47"/>
    <w:rsid w:val="00D44320"/>
    <w:rsid w:val="00D456AC"/>
    <w:rsid w:val="00D50375"/>
    <w:rsid w:val="00D50666"/>
    <w:rsid w:val="00D514AF"/>
    <w:rsid w:val="00D52290"/>
    <w:rsid w:val="00D5269E"/>
    <w:rsid w:val="00D5285B"/>
    <w:rsid w:val="00D5352C"/>
    <w:rsid w:val="00D539AC"/>
    <w:rsid w:val="00D54869"/>
    <w:rsid w:val="00D56062"/>
    <w:rsid w:val="00D57853"/>
    <w:rsid w:val="00D60C1C"/>
    <w:rsid w:val="00D6178C"/>
    <w:rsid w:val="00D62BDA"/>
    <w:rsid w:val="00D63E4A"/>
    <w:rsid w:val="00D6471C"/>
    <w:rsid w:val="00D64AA3"/>
    <w:rsid w:val="00D65ADA"/>
    <w:rsid w:val="00D65D8C"/>
    <w:rsid w:val="00D6766B"/>
    <w:rsid w:val="00D67F99"/>
    <w:rsid w:val="00D709F1"/>
    <w:rsid w:val="00D7167C"/>
    <w:rsid w:val="00D71FD1"/>
    <w:rsid w:val="00D73575"/>
    <w:rsid w:val="00D7382F"/>
    <w:rsid w:val="00D74A1B"/>
    <w:rsid w:val="00D768D5"/>
    <w:rsid w:val="00D80170"/>
    <w:rsid w:val="00D80B86"/>
    <w:rsid w:val="00D85A96"/>
    <w:rsid w:val="00D867CC"/>
    <w:rsid w:val="00D902C7"/>
    <w:rsid w:val="00D90685"/>
    <w:rsid w:val="00D9192D"/>
    <w:rsid w:val="00D931EB"/>
    <w:rsid w:val="00D93A7C"/>
    <w:rsid w:val="00D93BDB"/>
    <w:rsid w:val="00D96269"/>
    <w:rsid w:val="00D966BB"/>
    <w:rsid w:val="00D96D1E"/>
    <w:rsid w:val="00D97695"/>
    <w:rsid w:val="00DB006E"/>
    <w:rsid w:val="00DB0D71"/>
    <w:rsid w:val="00DB1068"/>
    <w:rsid w:val="00DB1284"/>
    <w:rsid w:val="00DB150A"/>
    <w:rsid w:val="00DB2456"/>
    <w:rsid w:val="00DB47C6"/>
    <w:rsid w:val="00DB4954"/>
    <w:rsid w:val="00DB4D12"/>
    <w:rsid w:val="00DB655E"/>
    <w:rsid w:val="00DB6E66"/>
    <w:rsid w:val="00DB7824"/>
    <w:rsid w:val="00DC0E55"/>
    <w:rsid w:val="00DC122D"/>
    <w:rsid w:val="00DC2978"/>
    <w:rsid w:val="00DC2B25"/>
    <w:rsid w:val="00DC41D9"/>
    <w:rsid w:val="00DC535D"/>
    <w:rsid w:val="00DD041F"/>
    <w:rsid w:val="00DD06E1"/>
    <w:rsid w:val="00DD0D7B"/>
    <w:rsid w:val="00DD2187"/>
    <w:rsid w:val="00DD2274"/>
    <w:rsid w:val="00DD352C"/>
    <w:rsid w:val="00DD444F"/>
    <w:rsid w:val="00DD450B"/>
    <w:rsid w:val="00DD6C1E"/>
    <w:rsid w:val="00DD6CBE"/>
    <w:rsid w:val="00DE11DA"/>
    <w:rsid w:val="00DE2333"/>
    <w:rsid w:val="00DE25F3"/>
    <w:rsid w:val="00DE2B5E"/>
    <w:rsid w:val="00DE40A1"/>
    <w:rsid w:val="00DE42D2"/>
    <w:rsid w:val="00DE4F6F"/>
    <w:rsid w:val="00DE630E"/>
    <w:rsid w:val="00DE65FD"/>
    <w:rsid w:val="00DE7818"/>
    <w:rsid w:val="00DF0B5C"/>
    <w:rsid w:val="00DF0DB6"/>
    <w:rsid w:val="00DF0F54"/>
    <w:rsid w:val="00DF4CAB"/>
    <w:rsid w:val="00DF4E0E"/>
    <w:rsid w:val="00DF5BFB"/>
    <w:rsid w:val="00DF60C0"/>
    <w:rsid w:val="00DF698A"/>
    <w:rsid w:val="00E033CA"/>
    <w:rsid w:val="00E0493D"/>
    <w:rsid w:val="00E04DAE"/>
    <w:rsid w:val="00E0523F"/>
    <w:rsid w:val="00E05EDC"/>
    <w:rsid w:val="00E065DB"/>
    <w:rsid w:val="00E10434"/>
    <w:rsid w:val="00E10FAA"/>
    <w:rsid w:val="00E13FCD"/>
    <w:rsid w:val="00E13FFC"/>
    <w:rsid w:val="00E14FB7"/>
    <w:rsid w:val="00E1516F"/>
    <w:rsid w:val="00E15E11"/>
    <w:rsid w:val="00E15E2C"/>
    <w:rsid w:val="00E174C1"/>
    <w:rsid w:val="00E200B1"/>
    <w:rsid w:val="00E22CA9"/>
    <w:rsid w:val="00E23F31"/>
    <w:rsid w:val="00E251AE"/>
    <w:rsid w:val="00E25D2C"/>
    <w:rsid w:val="00E27969"/>
    <w:rsid w:val="00E3154A"/>
    <w:rsid w:val="00E336A1"/>
    <w:rsid w:val="00E35E2C"/>
    <w:rsid w:val="00E3609D"/>
    <w:rsid w:val="00E361A3"/>
    <w:rsid w:val="00E367B0"/>
    <w:rsid w:val="00E3720D"/>
    <w:rsid w:val="00E40840"/>
    <w:rsid w:val="00E40DD8"/>
    <w:rsid w:val="00E43603"/>
    <w:rsid w:val="00E443AF"/>
    <w:rsid w:val="00E44655"/>
    <w:rsid w:val="00E44ECD"/>
    <w:rsid w:val="00E44EF7"/>
    <w:rsid w:val="00E456DF"/>
    <w:rsid w:val="00E4639A"/>
    <w:rsid w:val="00E4694E"/>
    <w:rsid w:val="00E47855"/>
    <w:rsid w:val="00E4794E"/>
    <w:rsid w:val="00E47F9F"/>
    <w:rsid w:val="00E5250F"/>
    <w:rsid w:val="00E53AED"/>
    <w:rsid w:val="00E55CE3"/>
    <w:rsid w:val="00E56553"/>
    <w:rsid w:val="00E5672C"/>
    <w:rsid w:val="00E62BD6"/>
    <w:rsid w:val="00E659B3"/>
    <w:rsid w:val="00E67985"/>
    <w:rsid w:val="00E67A43"/>
    <w:rsid w:val="00E71E76"/>
    <w:rsid w:val="00E72601"/>
    <w:rsid w:val="00E7277F"/>
    <w:rsid w:val="00E72903"/>
    <w:rsid w:val="00E72A0D"/>
    <w:rsid w:val="00E7434F"/>
    <w:rsid w:val="00E75598"/>
    <w:rsid w:val="00E80486"/>
    <w:rsid w:val="00E8062D"/>
    <w:rsid w:val="00E81598"/>
    <w:rsid w:val="00E8577E"/>
    <w:rsid w:val="00E85AC5"/>
    <w:rsid w:val="00E87E35"/>
    <w:rsid w:val="00E92482"/>
    <w:rsid w:val="00E95209"/>
    <w:rsid w:val="00E97762"/>
    <w:rsid w:val="00E97D69"/>
    <w:rsid w:val="00EA0988"/>
    <w:rsid w:val="00EA09F4"/>
    <w:rsid w:val="00EA1BE3"/>
    <w:rsid w:val="00EA200F"/>
    <w:rsid w:val="00EA209E"/>
    <w:rsid w:val="00EA2711"/>
    <w:rsid w:val="00EA2E38"/>
    <w:rsid w:val="00EA3CA8"/>
    <w:rsid w:val="00EA3F0F"/>
    <w:rsid w:val="00EA4A96"/>
    <w:rsid w:val="00EA5DBE"/>
    <w:rsid w:val="00EA6F38"/>
    <w:rsid w:val="00EA76AD"/>
    <w:rsid w:val="00EB0230"/>
    <w:rsid w:val="00EB17B5"/>
    <w:rsid w:val="00EB2051"/>
    <w:rsid w:val="00EB2B87"/>
    <w:rsid w:val="00EB3454"/>
    <w:rsid w:val="00EB6525"/>
    <w:rsid w:val="00EC0C6B"/>
    <w:rsid w:val="00EC1501"/>
    <w:rsid w:val="00EC17D9"/>
    <w:rsid w:val="00EC240B"/>
    <w:rsid w:val="00EC3343"/>
    <w:rsid w:val="00EC5B66"/>
    <w:rsid w:val="00EC756E"/>
    <w:rsid w:val="00ED0634"/>
    <w:rsid w:val="00ED1603"/>
    <w:rsid w:val="00ED1B20"/>
    <w:rsid w:val="00ED4819"/>
    <w:rsid w:val="00ED4A40"/>
    <w:rsid w:val="00ED4E59"/>
    <w:rsid w:val="00ED6655"/>
    <w:rsid w:val="00ED7301"/>
    <w:rsid w:val="00ED773F"/>
    <w:rsid w:val="00ED7986"/>
    <w:rsid w:val="00ED7AF5"/>
    <w:rsid w:val="00ED7B00"/>
    <w:rsid w:val="00ED7CB6"/>
    <w:rsid w:val="00EE028D"/>
    <w:rsid w:val="00EE61D3"/>
    <w:rsid w:val="00EE6F7F"/>
    <w:rsid w:val="00EE765E"/>
    <w:rsid w:val="00EE7857"/>
    <w:rsid w:val="00EF03ED"/>
    <w:rsid w:val="00EF1921"/>
    <w:rsid w:val="00EF32D1"/>
    <w:rsid w:val="00EF4F68"/>
    <w:rsid w:val="00EF55E3"/>
    <w:rsid w:val="00EF651C"/>
    <w:rsid w:val="00EF7118"/>
    <w:rsid w:val="00EF7B88"/>
    <w:rsid w:val="00F013CD"/>
    <w:rsid w:val="00F020E9"/>
    <w:rsid w:val="00F03CD9"/>
    <w:rsid w:val="00F056BD"/>
    <w:rsid w:val="00F12551"/>
    <w:rsid w:val="00F127C2"/>
    <w:rsid w:val="00F13711"/>
    <w:rsid w:val="00F13E8F"/>
    <w:rsid w:val="00F14335"/>
    <w:rsid w:val="00F155DA"/>
    <w:rsid w:val="00F161CF"/>
    <w:rsid w:val="00F17A5D"/>
    <w:rsid w:val="00F200AB"/>
    <w:rsid w:val="00F20B82"/>
    <w:rsid w:val="00F20FB8"/>
    <w:rsid w:val="00F220FE"/>
    <w:rsid w:val="00F237FA"/>
    <w:rsid w:val="00F25D31"/>
    <w:rsid w:val="00F25D78"/>
    <w:rsid w:val="00F26420"/>
    <w:rsid w:val="00F27299"/>
    <w:rsid w:val="00F31B32"/>
    <w:rsid w:val="00F31E24"/>
    <w:rsid w:val="00F32033"/>
    <w:rsid w:val="00F32CB8"/>
    <w:rsid w:val="00F32D69"/>
    <w:rsid w:val="00F33730"/>
    <w:rsid w:val="00F3455F"/>
    <w:rsid w:val="00F34B61"/>
    <w:rsid w:val="00F36C57"/>
    <w:rsid w:val="00F37916"/>
    <w:rsid w:val="00F37E93"/>
    <w:rsid w:val="00F40148"/>
    <w:rsid w:val="00F408CA"/>
    <w:rsid w:val="00F40FE6"/>
    <w:rsid w:val="00F42456"/>
    <w:rsid w:val="00F4662B"/>
    <w:rsid w:val="00F46D0F"/>
    <w:rsid w:val="00F47318"/>
    <w:rsid w:val="00F510D4"/>
    <w:rsid w:val="00F53216"/>
    <w:rsid w:val="00F538B3"/>
    <w:rsid w:val="00F53E25"/>
    <w:rsid w:val="00F53FFA"/>
    <w:rsid w:val="00F54D82"/>
    <w:rsid w:val="00F55865"/>
    <w:rsid w:val="00F55F07"/>
    <w:rsid w:val="00F60554"/>
    <w:rsid w:val="00F62BE3"/>
    <w:rsid w:val="00F65B0F"/>
    <w:rsid w:val="00F66099"/>
    <w:rsid w:val="00F6638F"/>
    <w:rsid w:val="00F66F7E"/>
    <w:rsid w:val="00F671D8"/>
    <w:rsid w:val="00F67ECA"/>
    <w:rsid w:val="00F70011"/>
    <w:rsid w:val="00F70471"/>
    <w:rsid w:val="00F724DC"/>
    <w:rsid w:val="00F733B0"/>
    <w:rsid w:val="00F73E3F"/>
    <w:rsid w:val="00F75F13"/>
    <w:rsid w:val="00F76A51"/>
    <w:rsid w:val="00F80773"/>
    <w:rsid w:val="00F80EEF"/>
    <w:rsid w:val="00F82581"/>
    <w:rsid w:val="00F84E43"/>
    <w:rsid w:val="00F863D8"/>
    <w:rsid w:val="00F86A86"/>
    <w:rsid w:val="00F87492"/>
    <w:rsid w:val="00F904A2"/>
    <w:rsid w:val="00F913E6"/>
    <w:rsid w:val="00F91521"/>
    <w:rsid w:val="00F919F5"/>
    <w:rsid w:val="00F950BF"/>
    <w:rsid w:val="00F95243"/>
    <w:rsid w:val="00F957DE"/>
    <w:rsid w:val="00F95ACD"/>
    <w:rsid w:val="00F97EBD"/>
    <w:rsid w:val="00FA1406"/>
    <w:rsid w:val="00FA1836"/>
    <w:rsid w:val="00FA2170"/>
    <w:rsid w:val="00FA26C2"/>
    <w:rsid w:val="00FA283E"/>
    <w:rsid w:val="00FA3579"/>
    <w:rsid w:val="00FA3790"/>
    <w:rsid w:val="00FA38BF"/>
    <w:rsid w:val="00FA424C"/>
    <w:rsid w:val="00FA467B"/>
    <w:rsid w:val="00FA4858"/>
    <w:rsid w:val="00FA5B21"/>
    <w:rsid w:val="00FA66B3"/>
    <w:rsid w:val="00FA7E01"/>
    <w:rsid w:val="00FB1527"/>
    <w:rsid w:val="00FB1BC9"/>
    <w:rsid w:val="00FB33CA"/>
    <w:rsid w:val="00FB4C0C"/>
    <w:rsid w:val="00FB5E41"/>
    <w:rsid w:val="00FB5E80"/>
    <w:rsid w:val="00FB628C"/>
    <w:rsid w:val="00FB6A61"/>
    <w:rsid w:val="00FB75F9"/>
    <w:rsid w:val="00FC21D3"/>
    <w:rsid w:val="00FC2F5C"/>
    <w:rsid w:val="00FC43D0"/>
    <w:rsid w:val="00FC5FAC"/>
    <w:rsid w:val="00FC79EB"/>
    <w:rsid w:val="00FD0554"/>
    <w:rsid w:val="00FD2F44"/>
    <w:rsid w:val="00FD30C0"/>
    <w:rsid w:val="00FE0F39"/>
    <w:rsid w:val="00FE13A3"/>
    <w:rsid w:val="00FE13A8"/>
    <w:rsid w:val="00FE142B"/>
    <w:rsid w:val="00FE189C"/>
    <w:rsid w:val="00FE1D29"/>
    <w:rsid w:val="00FE40D8"/>
    <w:rsid w:val="00FE4AFB"/>
    <w:rsid w:val="00FE6694"/>
    <w:rsid w:val="00FE673C"/>
    <w:rsid w:val="00FE6B0C"/>
    <w:rsid w:val="00FE7B68"/>
    <w:rsid w:val="00FE7CB3"/>
    <w:rsid w:val="00FF0EA6"/>
    <w:rsid w:val="00FF1850"/>
    <w:rsid w:val="00FF2F14"/>
    <w:rsid w:val="00FF34FF"/>
    <w:rsid w:val="00FF3C9F"/>
    <w:rsid w:val="00FF51CC"/>
    <w:rsid w:val="0FED0BAF"/>
    <w:rsid w:val="29FE1ECD"/>
    <w:rsid w:val="2BFFE642"/>
    <w:rsid w:val="2D9F21DC"/>
    <w:rsid w:val="35BB33BE"/>
    <w:rsid w:val="3DBEDF64"/>
    <w:rsid w:val="3DD9BFD1"/>
    <w:rsid w:val="3EA98A6D"/>
    <w:rsid w:val="3F113799"/>
    <w:rsid w:val="3FE3E7A1"/>
    <w:rsid w:val="3FFD73B0"/>
    <w:rsid w:val="41EB7879"/>
    <w:rsid w:val="42343F93"/>
    <w:rsid w:val="4AF75349"/>
    <w:rsid w:val="4FB9C3B6"/>
    <w:rsid w:val="51AB6B37"/>
    <w:rsid w:val="55FF6C61"/>
    <w:rsid w:val="58F3C49D"/>
    <w:rsid w:val="5BFFC4C3"/>
    <w:rsid w:val="5CFFCF55"/>
    <w:rsid w:val="5FFCD867"/>
    <w:rsid w:val="6ADD26A0"/>
    <w:rsid w:val="6BFBB685"/>
    <w:rsid w:val="6D7ED057"/>
    <w:rsid w:val="6EF76F4A"/>
    <w:rsid w:val="6FCF9A48"/>
    <w:rsid w:val="74F983CE"/>
    <w:rsid w:val="767C60B4"/>
    <w:rsid w:val="76FCFB34"/>
    <w:rsid w:val="77FDCBAD"/>
    <w:rsid w:val="77FF435B"/>
    <w:rsid w:val="79F31DD7"/>
    <w:rsid w:val="7BFF0D0A"/>
    <w:rsid w:val="7C7FADF0"/>
    <w:rsid w:val="7CE3D0D1"/>
    <w:rsid w:val="7D3F2B8A"/>
    <w:rsid w:val="7DEF9034"/>
    <w:rsid w:val="7E1EB71F"/>
    <w:rsid w:val="7ED7BBFB"/>
    <w:rsid w:val="7EFC8AEB"/>
    <w:rsid w:val="7FBF807F"/>
    <w:rsid w:val="7FF951E0"/>
    <w:rsid w:val="97FF8AEC"/>
    <w:rsid w:val="9A7D0F03"/>
    <w:rsid w:val="9FD367C8"/>
    <w:rsid w:val="B7CBB1BB"/>
    <w:rsid w:val="BDF7879E"/>
    <w:rsid w:val="C77EBEF1"/>
    <w:rsid w:val="C973B8D5"/>
    <w:rsid w:val="CECFC866"/>
    <w:rsid w:val="D6F6930A"/>
    <w:rsid w:val="DB75A473"/>
    <w:rsid w:val="DBCF5AAE"/>
    <w:rsid w:val="DBEEE257"/>
    <w:rsid w:val="DCF50413"/>
    <w:rsid w:val="DDB90DE7"/>
    <w:rsid w:val="DDD7F37A"/>
    <w:rsid w:val="DEF3D4A2"/>
    <w:rsid w:val="DFF6201D"/>
    <w:rsid w:val="DFFFC9F7"/>
    <w:rsid w:val="E076C262"/>
    <w:rsid w:val="E56F90CD"/>
    <w:rsid w:val="E763DD50"/>
    <w:rsid w:val="EB3F1DE8"/>
    <w:rsid w:val="EBAB2CFD"/>
    <w:rsid w:val="EFFDEB47"/>
    <w:rsid w:val="F3F9DE9F"/>
    <w:rsid w:val="F6FB6C15"/>
    <w:rsid w:val="F7FB7195"/>
    <w:rsid w:val="F7FF0B68"/>
    <w:rsid w:val="F9FE2549"/>
    <w:rsid w:val="FAF62698"/>
    <w:rsid w:val="FD935D33"/>
    <w:rsid w:val="FE738E8B"/>
    <w:rsid w:val="FEAC50CD"/>
    <w:rsid w:val="FEEF509D"/>
    <w:rsid w:val="FEFDCA1F"/>
    <w:rsid w:val="FEFF3943"/>
    <w:rsid w:val="FF3F09BB"/>
    <w:rsid w:val="FFDF157C"/>
    <w:rsid w:val="FFE76A2C"/>
    <w:rsid w:val="FFFE1751"/>
    <w:rsid w:val="FFFF9A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semiHidden="0" w:name="Default Paragraph Font"/>
    <w:lsdException w:qFormat="1" w:unhideWhenUsed="0" w:uiPriority="0" w:semiHidden="0" w:name="Body Text"/>
    <w:lsdException w:qFormat="1" w:uiPriority="0" w:semiHidden="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qFormat="1" w:unhideWhenUsed="0" w:uiPriority="0" w:name="Date"/>
    <w:lsdException w:qFormat="1" w:uiPriority="0" w:semiHidden="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semiHidden="0" w:name="Body Text Indent 2"/>
    <w:lsdException w:qFormat="1" w:unhideWhenUsed="0" w:uiPriority="0" w:semiHidden="0" w:name="Body Text Indent 3"/>
    <w:lsdException w:qFormat="1" w:unhideWhenUsed="0" w:uiPriority="0" w:name="Block Text"/>
    <w:lsdException w:qFormat="1" w:unhideWhenUsed="0" w:uiPriority="99"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semiHidden="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semiHidden="0"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Nimbus Roman No9 L" w:hAnsi="Nimbus Roman No9 L" w:eastAsia="微软雅黑" w:cs="Times New Roman"/>
      <w:kern w:val="1"/>
      <w:sz w:val="24"/>
      <w:szCs w:val="24"/>
      <w:lang w:val="en-US" w:eastAsia="zh-CN" w:bidi="ar-SA"/>
    </w:rPr>
  </w:style>
  <w:style w:type="paragraph" w:styleId="2">
    <w:name w:val="heading 1"/>
    <w:basedOn w:val="1"/>
    <w:next w:val="1"/>
    <w:link w:val="193"/>
    <w:qFormat/>
    <w:uiPriority w:val="0"/>
    <w:pPr>
      <w:keepNext/>
      <w:outlineLvl w:val="0"/>
    </w:pPr>
    <w:rPr>
      <w:b/>
      <w:bCs/>
      <w:i/>
      <w:iCs/>
      <w:sz w:val="28"/>
      <w:u w:val="single"/>
    </w:rPr>
  </w:style>
  <w:style w:type="paragraph" w:styleId="3">
    <w:name w:val="heading 2"/>
    <w:basedOn w:val="1"/>
    <w:next w:val="1"/>
    <w:link w:val="17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0"/>
    <w:qFormat/>
    <w:uiPriority w:val="0"/>
    <w:pPr>
      <w:keepNext/>
      <w:keepLines/>
      <w:spacing w:before="260" w:after="260" w:line="416" w:lineRule="auto"/>
      <w:outlineLvl w:val="2"/>
    </w:pPr>
    <w:rPr>
      <w:b/>
      <w:bCs/>
      <w:sz w:val="32"/>
      <w:szCs w:val="32"/>
    </w:rPr>
  </w:style>
  <w:style w:type="paragraph" w:styleId="5">
    <w:name w:val="heading 4"/>
    <w:basedOn w:val="1"/>
    <w:next w:val="1"/>
    <w:link w:val="146"/>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7"/>
    <w:link w:val="205"/>
    <w:qFormat/>
    <w:uiPriority w:val="0"/>
    <w:pPr>
      <w:keepNext/>
      <w:keepLines/>
      <w:suppressAutoHyphens w:val="0"/>
      <w:spacing w:before="280" w:after="290" w:line="376" w:lineRule="auto"/>
      <w:ind w:left="1008" w:hanging="1008"/>
      <w:jc w:val="both"/>
      <w:outlineLvl w:val="4"/>
    </w:pPr>
    <w:rPr>
      <w:rFonts w:ascii="Times New Roman" w:hAnsi="Times New Roman" w:eastAsia="宋体"/>
      <w:b/>
      <w:bCs/>
      <w:kern w:val="2"/>
      <w:sz w:val="28"/>
      <w:szCs w:val="28"/>
    </w:rPr>
  </w:style>
  <w:style w:type="paragraph" w:styleId="9">
    <w:name w:val="heading 6"/>
    <w:basedOn w:val="1"/>
    <w:next w:val="7"/>
    <w:link w:val="163"/>
    <w:qFormat/>
    <w:uiPriority w:val="0"/>
    <w:pPr>
      <w:keepNext/>
      <w:keepLines/>
      <w:suppressAutoHyphens w:val="0"/>
      <w:spacing w:before="240" w:after="64" w:line="320" w:lineRule="auto"/>
      <w:ind w:left="1152" w:hanging="1152"/>
      <w:jc w:val="both"/>
      <w:outlineLvl w:val="5"/>
    </w:pPr>
    <w:rPr>
      <w:rFonts w:ascii="Arial" w:hAnsi="Arial" w:eastAsia="黑体"/>
      <w:b/>
      <w:bCs/>
      <w:kern w:val="2"/>
    </w:rPr>
  </w:style>
  <w:style w:type="paragraph" w:styleId="10">
    <w:name w:val="heading 7"/>
    <w:basedOn w:val="1"/>
    <w:next w:val="1"/>
    <w:link w:val="150"/>
    <w:qFormat/>
    <w:uiPriority w:val="0"/>
    <w:pPr>
      <w:keepNext/>
      <w:keepLines/>
      <w:suppressAutoHyphens w:val="0"/>
      <w:spacing w:before="240" w:after="64" w:line="320" w:lineRule="auto"/>
      <w:ind w:left="1296" w:hanging="1296"/>
      <w:jc w:val="both"/>
      <w:outlineLvl w:val="6"/>
    </w:pPr>
    <w:rPr>
      <w:rFonts w:ascii="Times New Roman" w:hAnsi="Times New Roman" w:eastAsia="宋体"/>
      <w:b/>
      <w:bCs/>
      <w:kern w:val="2"/>
    </w:rPr>
  </w:style>
  <w:style w:type="paragraph" w:styleId="11">
    <w:name w:val="heading 8"/>
    <w:basedOn w:val="1"/>
    <w:next w:val="1"/>
    <w:link w:val="208"/>
    <w:qFormat/>
    <w:uiPriority w:val="0"/>
    <w:pPr>
      <w:keepNext/>
      <w:keepLines/>
      <w:suppressAutoHyphens w:val="0"/>
      <w:spacing w:before="240" w:after="64" w:line="320" w:lineRule="auto"/>
      <w:ind w:left="1440" w:hanging="1440"/>
      <w:jc w:val="both"/>
      <w:outlineLvl w:val="7"/>
    </w:pPr>
    <w:rPr>
      <w:rFonts w:ascii="Arial" w:hAnsi="Arial" w:eastAsia="黑体"/>
      <w:kern w:val="2"/>
    </w:rPr>
  </w:style>
  <w:style w:type="paragraph" w:styleId="12">
    <w:name w:val="heading 9"/>
    <w:basedOn w:val="1"/>
    <w:next w:val="1"/>
    <w:link w:val="139"/>
    <w:qFormat/>
    <w:uiPriority w:val="0"/>
    <w:pPr>
      <w:keepNext/>
      <w:keepLines/>
      <w:suppressAutoHyphens w:val="0"/>
      <w:spacing w:before="240" w:after="64" w:line="320" w:lineRule="auto"/>
      <w:ind w:left="1584" w:hanging="1584"/>
      <w:jc w:val="both"/>
      <w:outlineLvl w:val="8"/>
    </w:pPr>
    <w:rPr>
      <w:rFonts w:ascii="Arial" w:hAnsi="Arial" w:eastAsia="黑体"/>
      <w:kern w:val="2"/>
      <w:sz w:val="21"/>
      <w:szCs w:val="21"/>
    </w:rPr>
  </w:style>
  <w:style w:type="character" w:default="1" w:styleId="77">
    <w:name w:val="Default Paragraph Font"/>
    <w:unhideWhenUsed/>
    <w:qFormat/>
    <w:uiPriority w:val="1"/>
  </w:style>
  <w:style w:type="table" w:default="1" w:styleId="94">
    <w:name w:val="Normal Table"/>
    <w:unhideWhenUsed/>
    <w:qFormat/>
    <w:uiPriority w:val="99"/>
    <w:tblPr>
      <w:tblCellMar>
        <w:top w:w="0" w:type="dxa"/>
        <w:left w:w="108" w:type="dxa"/>
        <w:bottom w:w="0" w:type="dxa"/>
        <w:right w:w="108" w:type="dxa"/>
      </w:tblCellMar>
    </w:tblPr>
  </w:style>
  <w:style w:type="paragraph" w:customStyle="1" w:styleId="7">
    <w:name w:val="样式 正文文本缩进 + 左  0 字符"/>
    <w:basedOn w:val="8"/>
    <w:qFormat/>
    <w:uiPriority w:val="0"/>
    <w:pPr>
      <w:spacing w:after="0" w:line="360" w:lineRule="auto"/>
      <w:ind w:left="0" w:leftChars="0" w:firstLine="250" w:firstLineChars="250"/>
    </w:pPr>
    <w:rPr>
      <w:rFonts w:ascii="Times New Roman" w:hAnsi="Times New Roman" w:cs="宋体"/>
      <w:sz w:val="24"/>
      <w:szCs w:val="20"/>
    </w:rPr>
  </w:style>
  <w:style w:type="paragraph" w:styleId="8">
    <w:name w:val="Body Text Indent"/>
    <w:basedOn w:val="1"/>
    <w:link w:val="172"/>
    <w:unhideWhenUsed/>
    <w:qFormat/>
    <w:uiPriority w:val="0"/>
    <w:pPr>
      <w:suppressAutoHyphens w:val="0"/>
      <w:spacing w:after="120"/>
      <w:ind w:left="420" w:leftChars="200"/>
      <w:jc w:val="both"/>
    </w:pPr>
    <w:rPr>
      <w:rFonts w:ascii="Calibri" w:hAnsi="Calibri" w:eastAsia="宋体"/>
      <w:kern w:val="2"/>
      <w:sz w:val="21"/>
      <w:szCs w:val="22"/>
    </w:rPr>
  </w:style>
  <w:style w:type="paragraph" w:styleId="13">
    <w:name w:val="List 3"/>
    <w:basedOn w:val="1"/>
    <w:semiHidden/>
    <w:qFormat/>
    <w:uiPriority w:val="0"/>
    <w:pPr>
      <w:suppressAutoHyphens w:val="0"/>
      <w:ind w:left="100" w:leftChars="400" w:hanging="200" w:hangingChars="200"/>
      <w:jc w:val="both"/>
    </w:pPr>
    <w:rPr>
      <w:rFonts w:ascii="Times New Roman" w:hAnsi="Times New Roman" w:eastAsia="宋体"/>
      <w:kern w:val="2"/>
    </w:rPr>
  </w:style>
  <w:style w:type="paragraph" w:styleId="14">
    <w:name w:val="annotation subject"/>
    <w:basedOn w:val="15"/>
    <w:next w:val="15"/>
    <w:link w:val="171"/>
    <w:semiHidden/>
    <w:qFormat/>
    <w:uiPriority w:val="0"/>
    <w:pPr>
      <w:adjustRightInd/>
      <w:spacing w:line="240" w:lineRule="auto"/>
      <w:textAlignment w:val="auto"/>
    </w:pPr>
    <w:rPr>
      <w:b/>
      <w:bCs/>
      <w:snapToGrid w:val="0"/>
      <w:sz w:val="24"/>
    </w:rPr>
  </w:style>
  <w:style w:type="paragraph" w:styleId="15">
    <w:name w:val="annotation text"/>
    <w:basedOn w:val="1"/>
    <w:link w:val="201"/>
    <w:semiHidden/>
    <w:qFormat/>
    <w:uiPriority w:val="0"/>
    <w:pPr>
      <w:suppressAutoHyphens w:val="0"/>
      <w:adjustRightInd w:val="0"/>
      <w:spacing w:line="312" w:lineRule="atLeast"/>
      <w:textAlignment w:val="baseline"/>
    </w:pPr>
    <w:rPr>
      <w:rFonts w:ascii="Times New Roman" w:hAnsi="Times New Roman" w:eastAsia="宋体"/>
      <w:kern w:val="0"/>
      <w:sz w:val="21"/>
      <w:szCs w:val="20"/>
    </w:rPr>
  </w:style>
  <w:style w:type="paragraph" w:styleId="16">
    <w:name w:val="toc 7"/>
    <w:basedOn w:val="1"/>
    <w:next w:val="1"/>
    <w:qFormat/>
    <w:uiPriority w:val="39"/>
    <w:pPr>
      <w:suppressAutoHyphens w:val="0"/>
      <w:ind w:left="1260"/>
    </w:pPr>
    <w:rPr>
      <w:rFonts w:ascii="Times New Roman" w:hAnsi="Times New Roman" w:eastAsia="宋体"/>
      <w:kern w:val="2"/>
      <w:sz w:val="18"/>
      <w:szCs w:val="18"/>
    </w:rPr>
  </w:style>
  <w:style w:type="paragraph" w:styleId="17">
    <w:name w:val="Body Text First Indent"/>
    <w:basedOn w:val="18"/>
    <w:link w:val="176"/>
    <w:unhideWhenUsed/>
    <w:qFormat/>
    <w:uiPriority w:val="0"/>
    <w:pPr>
      <w:suppressAutoHyphens w:val="0"/>
      <w:ind w:firstLine="420" w:firstLineChars="100"/>
      <w:jc w:val="both"/>
    </w:pPr>
    <w:rPr>
      <w:rFonts w:ascii="Calibri" w:hAnsi="Calibri" w:eastAsia="宋体"/>
      <w:kern w:val="2"/>
      <w:sz w:val="21"/>
      <w:szCs w:val="22"/>
      <w:lang w:eastAsia="zh-CN"/>
    </w:rPr>
  </w:style>
  <w:style w:type="paragraph" w:styleId="18">
    <w:name w:val="Body Text"/>
    <w:basedOn w:val="1"/>
    <w:link w:val="209"/>
    <w:qFormat/>
    <w:uiPriority w:val="0"/>
    <w:pPr>
      <w:spacing w:after="120"/>
    </w:pPr>
  </w:style>
  <w:style w:type="paragraph" w:styleId="19">
    <w:name w:val="List Number 2"/>
    <w:basedOn w:val="1"/>
    <w:semiHidden/>
    <w:qFormat/>
    <w:uiPriority w:val="0"/>
    <w:pPr>
      <w:numPr>
        <w:ilvl w:val="0"/>
        <w:numId w:val="1"/>
      </w:numPr>
      <w:suppressAutoHyphens w:val="0"/>
      <w:jc w:val="both"/>
    </w:pPr>
    <w:rPr>
      <w:rFonts w:ascii="Times New Roman" w:hAnsi="Times New Roman" w:eastAsia="宋体"/>
      <w:kern w:val="2"/>
    </w:rPr>
  </w:style>
  <w:style w:type="paragraph" w:styleId="20">
    <w:name w:val="Note Heading"/>
    <w:basedOn w:val="1"/>
    <w:next w:val="1"/>
    <w:link w:val="178"/>
    <w:semiHidden/>
    <w:qFormat/>
    <w:uiPriority w:val="0"/>
    <w:pPr>
      <w:suppressAutoHyphens w:val="0"/>
      <w:jc w:val="center"/>
    </w:pPr>
    <w:rPr>
      <w:rFonts w:ascii="Times New Roman" w:hAnsi="Times New Roman" w:eastAsia="宋体"/>
      <w:kern w:val="2"/>
    </w:rPr>
  </w:style>
  <w:style w:type="paragraph" w:styleId="21">
    <w:name w:val="List Bullet 4"/>
    <w:basedOn w:val="1"/>
    <w:semiHidden/>
    <w:qFormat/>
    <w:uiPriority w:val="0"/>
    <w:pPr>
      <w:numPr>
        <w:ilvl w:val="0"/>
        <w:numId w:val="2"/>
      </w:numPr>
      <w:suppressAutoHyphens w:val="0"/>
      <w:jc w:val="both"/>
    </w:pPr>
    <w:rPr>
      <w:rFonts w:ascii="Times New Roman" w:hAnsi="Times New Roman" w:eastAsia="宋体"/>
      <w:kern w:val="2"/>
    </w:rPr>
  </w:style>
  <w:style w:type="paragraph" w:styleId="22">
    <w:name w:val="E-mail Signature"/>
    <w:basedOn w:val="1"/>
    <w:link w:val="147"/>
    <w:semiHidden/>
    <w:qFormat/>
    <w:uiPriority w:val="0"/>
    <w:pPr>
      <w:suppressAutoHyphens w:val="0"/>
      <w:jc w:val="both"/>
    </w:pPr>
    <w:rPr>
      <w:rFonts w:ascii="Times New Roman" w:hAnsi="Times New Roman" w:eastAsia="宋体"/>
      <w:kern w:val="2"/>
    </w:rPr>
  </w:style>
  <w:style w:type="paragraph" w:styleId="23">
    <w:name w:val="List Number"/>
    <w:basedOn w:val="1"/>
    <w:semiHidden/>
    <w:qFormat/>
    <w:uiPriority w:val="0"/>
    <w:pPr>
      <w:numPr>
        <w:ilvl w:val="0"/>
        <w:numId w:val="3"/>
      </w:numPr>
      <w:suppressAutoHyphens w:val="0"/>
      <w:jc w:val="both"/>
    </w:pPr>
    <w:rPr>
      <w:rFonts w:ascii="Times New Roman" w:hAnsi="Times New Roman" w:eastAsia="宋体"/>
      <w:kern w:val="2"/>
    </w:rPr>
  </w:style>
  <w:style w:type="paragraph" w:styleId="24">
    <w:name w:val="Normal Indent"/>
    <w:basedOn w:val="1"/>
    <w:link w:val="157"/>
    <w:unhideWhenUsed/>
    <w:qFormat/>
    <w:uiPriority w:val="0"/>
    <w:pPr>
      <w:suppressAutoHyphens w:val="0"/>
      <w:ind w:firstLine="420" w:firstLineChars="200"/>
      <w:jc w:val="both"/>
    </w:pPr>
    <w:rPr>
      <w:rFonts w:ascii="Calibri" w:hAnsi="Calibri" w:eastAsia="宋体"/>
      <w:kern w:val="2"/>
      <w:sz w:val="21"/>
      <w:szCs w:val="22"/>
    </w:rPr>
  </w:style>
  <w:style w:type="paragraph" w:styleId="25">
    <w:name w:val="caption"/>
    <w:basedOn w:val="1"/>
    <w:next w:val="1"/>
    <w:link w:val="204"/>
    <w:qFormat/>
    <w:uiPriority w:val="0"/>
    <w:pPr>
      <w:suppressAutoHyphens w:val="0"/>
      <w:jc w:val="both"/>
    </w:pPr>
    <w:rPr>
      <w:rFonts w:ascii="Arial" w:hAnsi="Arial" w:eastAsia="黑体" w:cs="Arial"/>
      <w:kern w:val="2"/>
      <w:sz w:val="20"/>
      <w:szCs w:val="20"/>
    </w:rPr>
  </w:style>
  <w:style w:type="paragraph" w:styleId="26">
    <w:name w:val="List Bullet"/>
    <w:basedOn w:val="1"/>
    <w:semiHidden/>
    <w:qFormat/>
    <w:uiPriority w:val="0"/>
    <w:pPr>
      <w:numPr>
        <w:ilvl w:val="0"/>
        <w:numId w:val="4"/>
      </w:numPr>
      <w:suppressAutoHyphens w:val="0"/>
      <w:jc w:val="both"/>
    </w:pPr>
    <w:rPr>
      <w:rFonts w:ascii="Times New Roman" w:hAnsi="Times New Roman" w:eastAsia="宋体"/>
      <w:kern w:val="2"/>
    </w:rPr>
  </w:style>
  <w:style w:type="paragraph" w:styleId="27">
    <w:name w:val="envelope address"/>
    <w:basedOn w:val="1"/>
    <w:semiHidden/>
    <w:qFormat/>
    <w:uiPriority w:val="0"/>
    <w:pPr>
      <w:framePr w:w="7920" w:h="1980" w:hRule="exact" w:hSpace="180" w:wrap="around" w:vAnchor="margin" w:hAnchor="page" w:xAlign="center" w:yAlign="bottom"/>
      <w:suppressAutoHyphens w:val="0"/>
      <w:snapToGrid w:val="0"/>
      <w:ind w:left="100" w:leftChars="1400"/>
      <w:jc w:val="both"/>
    </w:pPr>
    <w:rPr>
      <w:rFonts w:ascii="Arial" w:hAnsi="Arial" w:eastAsia="宋体" w:cs="Arial"/>
      <w:kern w:val="2"/>
    </w:rPr>
  </w:style>
  <w:style w:type="paragraph" w:styleId="28">
    <w:name w:val="Document Map"/>
    <w:basedOn w:val="1"/>
    <w:link w:val="144"/>
    <w:semiHidden/>
    <w:qFormat/>
    <w:uiPriority w:val="0"/>
    <w:pPr>
      <w:shd w:val="clear" w:color="auto" w:fill="000080"/>
      <w:suppressAutoHyphens w:val="0"/>
      <w:jc w:val="both"/>
    </w:pPr>
    <w:rPr>
      <w:rFonts w:ascii="Times New Roman" w:hAnsi="Times New Roman" w:eastAsia="宋体"/>
      <w:kern w:val="2"/>
      <w:sz w:val="21"/>
    </w:rPr>
  </w:style>
  <w:style w:type="paragraph" w:styleId="29">
    <w:name w:val="Salutation"/>
    <w:basedOn w:val="1"/>
    <w:next w:val="1"/>
    <w:link w:val="170"/>
    <w:semiHidden/>
    <w:qFormat/>
    <w:uiPriority w:val="0"/>
    <w:pPr>
      <w:suppressAutoHyphens w:val="0"/>
      <w:jc w:val="both"/>
    </w:pPr>
    <w:rPr>
      <w:rFonts w:ascii="Times New Roman" w:hAnsi="Times New Roman" w:eastAsia="宋体"/>
      <w:kern w:val="2"/>
    </w:rPr>
  </w:style>
  <w:style w:type="paragraph" w:styleId="30">
    <w:name w:val="Body Text 3"/>
    <w:basedOn w:val="1"/>
    <w:link w:val="202"/>
    <w:semiHidden/>
    <w:qFormat/>
    <w:uiPriority w:val="0"/>
    <w:pPr>
      <w:suppressAutoHyphens w:val="0"/>
      <w:spacing w:after="120"/>
      <w:jc w:val="both"/>
    </w:pPr>
    <w:rPr>
      <w:rFonts w:ascii="Times New Roman" w:hAnsi="Times New Roman" w:eastAsia="宋体"/>
      <w:kern w:val="2"/>
      <w:sz w:val="16"/>
      <w:szCs w:val="16"/>
    </w:rPr>
  </w:style>
  <w:style w:type="paragraph" w:styleId="31">
    <w:name w:val="Closing"/>
    <w:basedOn w:val="1"/>
    <w:link w:val="145"/>
    <w:semiHidden/>
    <w:qFormat/>
    <w:uiPriority w:val="0"/>
    <w:pPr>
      <w:suppressAutoHyphens w:val="0"/>
      <w:ind w:left="100" w:leftChars="2100"/>
      <w:jc w:val="both"/>
    </w:pPr>
    <w:rPr>
      <w:rFonts w:ascii="Times New Roman" w:hAnsi="Times New Roman" w:eastAsia="宋体"/>
      <w:kern w:val="2"/>
    </w:rPr>
  </w:style>
  <w:style w:type="paragraph" w:styleId="32">
    <w:name w:val="List Bullet 3"/>
    <w:basedOn w:val="1"/>
    <w:semiHidden/>
    <w:qFormat/>
    <w:uiPriority w:val="0"/>
    <w:pPr>
      <w:numPr>
        <w:ilvl w:val="0"/>
        <w:numId w:val="5"/>
      </w:numPr>
      <w:suppressAutoHyphens w:val="0"/>
      <w:jc w:val="both"/>
    </w:pPr>
    <w:rPr>
      <w:rFonts w:ascii="Times New Roman" w:hAnsi="Times New Roman" w:eastAsia="宋体"/>
      <w:kern w:val="2"/>
    </w:rPr>
  </w:style>
  <w:style w:type="paragraph" w:styleId="33">
    <w:name w:val="List Number 3"/>
    <w:basedOn w:val="1"/>
    <w:semiHidden/>
    <w:qFormat/>
    <w:uiPriority w:val="0"/>
    <w:pPr>
      <w:numPr>
        <w:ilvl w:val="0"/>
        <w:numId w:val="6"/>
      </w:numPr>
      <w:suppressAutoHyphens w:val="0"/>
      <w:jc w:val="both"/>
    </w:pPr>
    <w:rPr>
      <w:rFonts w:ascii="Times New Roman" w:hAnsi="Times New Roman" w:eastAsia="宋体"/>
      <w:kern w:val="2"/>
    </w:rPr>
  </w:style>
  <w:style w:type="paragraph" w:styleId="34">
    <w:name w:val="List 2"/>
    <w:basedOn w:val="1"/>
    <w:semiHidden/>
    <w:qFormat/>
    <w:uiPriority w:val="0"/>
    <w:pPr>
      <w:suppressAutoHyphens w:val="0"/>
      <w:ind w:left="100" w:leftChars="200" w:hanging="200" w:hangingChars="200"/>
      <w:jc w:val="both"/>
    </w:pPr>
    <w:rPr>
      <w:rFonts w:ascii="Times New Roman" w:hAnsi="Times New Roman" w:eastAsia="宋体"/>
      <w:kern w:val="2"/>
    </w:rPr>
  </w:style>
  <w:style w:type="paragraph" w:styleId="35">
    <w:name w:val="List Continue"/>
    <w:basedOn w:val="1"/>
    <w:semiHidden/>
    <w:qFormat/>
    <w:uiPriority w:val="0"/>
    <w:pPr>
      <w:suppressAutoHyphens w:val="0"/>
      <w:spacing w:after="120"/>
      <w:ind w:left="420" w:leftChars="200"/>
      <w:jc w:val="both"/>
    </w:pPr>
    <w:rPr>
      <w:rFonts w:ascii="Times New Roman" w:hAnsi="Times New Roman" w:eastAsia="宋体"/>
      <w:kern w:val="2"/>
    </w:rPr>
  </w:style>
  <w:style w:type="paragraph" w:styleId="36">
    <w:name w:val="Block Text"/>
    <w:basedOn w:val="1"/>
    <w:semiHidden/>
    <w:qFormat/>
    <w:uiPriority w:val="0"/>
    <w:pPr>
      <w:suppressAutoHyphens w:val="0"/>
      <w:spacing w:after="120"/>
      <w:ind w:left="1440" w:leftChars="700" w:right="1440" w:rightChars="700"/>
      <w:jc w:val="both"/>
    </w:pPr>
    <w:rPr>
      <w:rFonts w:ascii="Times New Roman" w:hAnsi="Times New Roman" w:eastAsia="宋体"/>
      <w:kern w:val="2"/>
    </w:rPr>
  </w:style>
  <w:style w:type="paragraph" w:styleId="37">
    <w:name w:val="List Bullet 2"/>
    <w:basedOn w:val="1"/>
    <w:semiHidden/>
    <w:qFormat/>
    <w:uiPriority w:val="0"/>
    <w:pPr>
      <w:tabs>
        <w:tab w:val="left" w:pos="420"/>
      </w:tabs>
      <w:suppressAutoHyphens w:val="0"/>
      <w:spacing w:line="360" w:lineRule="auto"/>
      <w:ind w:left="420" w:firstLine="120"/>
      <w:jc w:val="both"/>
    </w:pPr>
    <w:rPr>
      <w:rFonts w:ascii="Times New Roman" w:hAnsi="Times New Roman" w:eastAsia="宋体"/>
      <w:b/>
      <w:kern w:val="2"/>
    </w:rPr>
  </w:style>
  <w:style w:type="paragraph" w:styleId="38">
    <w:name w:val="HTML Address"/>
    <w:basedOn w:val="1"/>
    <w:link w:val="190"/>
    <w:semiHidden/>
    <w:qFormat/>
    <w:uiPriority w:val="0"/>
    <w:pPr>
      <w:suppressAutoHyphens w:val="0"/>
      <w:jc w:val="both"/>
    </w:pPr>
    <w:rPr>
      <w:rFonts w:ascii="Times New Roman" w:hAnsi="Times New Roman" w:eastAsia="宋体"/>
      <w:i/>
      <w:iCs/>
      <w:kern w:val="2"/>
    </w:rPr>
  </w:style>
  <w:style w:type="paragraph" w:styleId="39">
    <w:name w:val="toc 5"/>
    <w:basedOn w:val="1"/>
    <w:next w:val="1"/>
    <w:qFormat/>
    <w:uiPriority w:val="39"/>
    <w:pPr>
      <w:suppressAutoHyphens w:val="0"/>
      <w:ind w:left="840"/>
    </w:pPr>
    <w:rPr>
      <w:rFonts w:ascii="Times New Roman" w:hAnsi="Times New Roman" w:eastAsia="宋体"/>
      <w:kern w:val="2"/>
      <w:sz w:val="18"/>
      <w:szCs w:val="18"/>
    </w:rPr>
  </w:style>
  <w:style w:type="paragraph" w:styleId="40">
    <w:name w:val="toc 3"/>
    <w:basedOn w:val="1"/>
    <w:next w:val="1"/>
    <w:qFormat/>
    <w:uiPriority w:val="39"/>
    <w:pPr>
      <w:tabs>
        <w:tab w:val="left" w:pos="1306"/>
        <w:tab w:val="right" w:leader="dot" w:pos="8296"/>
      </w:tabs>
      <w:suppressAutoHyphens w:val="0"/>
      <w:ind w:left="420"/>
    </w:pPr>
    <w:rPr>
      <w:rFonts w:ascii="Times New Roman" w:hAnsi="Times New Roman" w:eastAsia="宋体"/>
      <w:iCs/>
      <w:kern w:val="2"/>
      <w:sz w:val="20"/>
      <w:szCs w:val="20"/>
    </w:rPr>
  </w:style>
  <w:style w:type="paragraph" w:styleId="41">
    <w:name w:val="Plain Text"/>
    <w:basedOn w:val="1"/>
    <w:link w:val="162"/>
    <w:semiHidden/>
    <w:qFormat/>
    <w:uiPriority w:val="0"/>
    <w:pPr>
      <w:suppressAutoHyphens w:val="0"/>
      <w:jc w:val="both"/>
    </w:pPr>
    <w:rPr>
      <w:rFonts w:ascii="宋体" w:hAnsi="Courier New" w:eastAsia="宋体" w:cs="Courier New"/>
      <w:kern w:val="2"/>
      <w:sz w:val="21"/>
      <w:szCs w:val="21"/>
    </w:rPr>
  </w:style>
  <w:style w:type="paragraph" w:styleId="42">
    <w:name w:val="List Bullet 5"/>
    <w:basedOn w:val="1"/>
    <w:semiHidden/>
    <w:qFormat/>
    <w:uiPriority w:val="0"/>
    <w:pPr>
      <w:numPr>
        <w:ilvl w:val="0"/>
        <w:numId w:val="7"/>
      </w:numPr>
      <w:suppressAutoHyphens w:val="0"/>
      <w:jc w:val="both"/>
    </w:pPr>
    <w:rPr>
      <w:rFonts w:ascii="Times New Roman" w:hAnsi="Times New Roman" w:eastAsia="宋体"/>
      <w:kern w:val="2"/>
    </w:rPr>
  </w:style>
  <w:style w:type="paragraph" w:styleId="43">
    <w:name w:val="List Number 4"/>
    <w:basedOn w:val="1"/>
    <w:semiHidden/>
    <w:qFormat/>
    <w:uiPriority w:val="0"/>
    <w:pPr>
      <w:numPr>
        <w:ilvl w:val="0"/>
        <w:numId w:val="8"/>
      </w:numPr>
      <w:suppressAutoHyphens w:val="0"/>
      <w:jc w:val="both"/>
    </w:pPr>
    <w:rPr>
      <w:rFonts w:ascii="Times New Roman" w:hAnsi="Times New Roman" w:eastAsia="宋体"/>
      <w:kern w:val="2"/>
    </w:rPr>
  </w:style>
  <w:style w:type="paragraph" w:styleId="44">
    <w:name w:val="toc 8"/>
    <w:basedOn w:val="1"/>
    <w:next w:val="1"/>
    <w:qFormat/>
    <w:uiPriority w:val="39"/>
    <w:pPr>
      <w:suppressAutoHyphens w:val="0"/>
      <w:ind w:left="1470"/>
    </w:pPr>
    <w:rPr>
      <w:rFonts w:ascii="Times New Roman" w:hAnsi="Times New Roman" w:eastAsia="宋体"/>
      <w:kern w:val="2"/>
      <w:sz w:val="18"/>
      <w:szCs w:val="18"/>
    </w:rPr>
  </w:style>
  <w:style w:type="paragraph" w:styleId="45">
    <w:name w:val="Date"/>
    <w:basedOn w:val="1"/>
    <w:next w:val="1"/>
    <w:link w:val="153"/>
    <w:semiHidden/>
    <w:qFormat/>
    <w:uiPriority w:val="0"/>
    <w:pPr>
      <w:suppressAutoHyphens w:val="0"/>
      <w:ind w:left="100" w:leftChars="2500"/>
      <w:jc w:val="both"/>
    </w:pPr>
    <w:rPr>
      <w:rFonts w:ascii="Times New Roman" w:hAnsi="Times New Roman" w:eastAsia="宋体"/>
      <w:kern w:val="2"/>
    </w:rPr>
  </w:style>
  <w:style w:type="paragraph" w:styleId="46">
    <w:name w:val="Body Text Indent 2"/>
    <w:basedOn w:val="1"/>
    <w:link w:val="164"/>
    <w:qFormat/>
    <w:uiPriority w:val="0"/>
    <w:pPr>
      <w:suppressAutoHyphens w:val="0"/>
      <w:spacing w:after="120" w:line="480" w:lineRule="auto"/>
      <w:ind w:left="420" w:leftChars="200"/>
      <w:jc w:val="both"/>
    </w:pPr>
    <w:rPr>
      <w:rFonts w:ascii="Times New Roman" w:hAnsi="Times New Roman" w:eastAsia="宋体"/>
      <w:kern w:val="2"/>
      <w:sz w:val="21"/>
    </w:rPr>
  </w:style>
  <w:style w:type="paragraph" w:styleId="47">
    <w:name w:val="endnote text"/>
    <w:basedOn w:val="1"/>
    <w:link w:val="187"/>
    <w:semiHidden/>
    <w:qFormat/>
    <w:uiPriority w:val="0"/>
    <w:pPr>
      <w:widowControl/>
      <w:suppressAutoHyphens w:val="0"/>
      <w:snapToGrid w:val="0"/>
      <w:spacing w:after="200" w:line="252" w:lineRule="auto"/>
    </w:pPr>
    <w:rPr>
      <w:rFonts w:ascii="Cambria" w:hAnsi="Cambria" w:eastAsia="宋体"/>
      <w:kern w:val="0"/>
      <w:sz w:val="22"/>
      <w:szCs w:val="22"/>
      <w:lang w:eastAsia="en-US" w:bidi="en-US"/>
    </w:rPr>
  </w:style>
  <w:style w:type="paragraph" w:styleId="48">
    <w:name w:val="List Continue 5"/>
    <w:basedOn w:val="1"/>
    <w:semiHidden/>
    <w:qFormat/>
    <w:uiPriority w:val="0"/>
    <w:pPr>
      <w:suppressAutoHyphens w:val="0"/>
      <w:spacing w:after="120"/>
      <w:ind w:left="2100" w:leftChars="1000"/>
      <w:jc w:val="both"/>
    </w:pPr>
    <w:rPr>
      <w:rFonts w:ascii="Times New Roman" w:hAnsi="Times New Roman" w:eastAsia="宋体"/>
      <w:kern w:val="2"/>
    </w:rPr>
  </w:style>
  <w:style w:type="paragraph" w:styleId="49">
    <w:name w:val="Balloon Text"/>
    <w:basedOn w:val="1"/>
    <w:link w:val="207"/>
    <w:semiHidden/>
    <w:qFormat/>
    <w:uiPriority w:val="0"/>
    <w:rPr>
      <w:sz w:val="18"/>
      <w:szCs w:val="18"/>
    </w:rPr>
  </w:style>
  <w:style w:type="paragraph" w:styleId="50">
    <w:name w:val="footer"/>
    <w:basedOn w:val="1"/>
    <w:link w:val="181"/>
    <w:qFormat/>
    <w:uiPriority w:val="99"/>
    <w:pPr>
      <w:tabs>
        <w:tab w:val="center" w:pos="4153"/>
        <w:tab w:val="right" w:pos="8306"/>
      </w:tabs>
      <w:snapToGrid w:val="0"/>
    </w:pPr>
    <w:rPr>
      <w:sz w:val="18"/>
      <w:szCs w:val="18"/>
    </w:rPr>
  </w:style>
  <w:style w:type="paragraph" w:styleId="51">
    <w:name w:val="envelope return"/>
    <w:basedOn w:val="1"/>
    <w:semiHidden/>
    <w:qFormat/>
    <w:uiPriority w:val="0"/>
    <w:pPr>
      <w:suppressAutoHyphens w:val="0"/>
      <w:snapToGrid w:val="0"/>
      <w:jc w:val="both"/>
    </w:pPr>
    <w:rPr>
      <w:rFonts w:ascii="Arial" w:hAnsi="Arial" w:eastAsia="宋体" w:cs="Arial"/>
      <w:kern w:val="2"/>
    </w:rPr>
  </w:style>
  <w:style w:type="paragraph" w:styleId="52">
    <w:name w:val="Body Text First Indent 2"/>
    <w:basedOn w:val="8"/>
    <w:link w:val="160"/>
    <w:semiHidden/>
    <w:qFormat/>
    <w:uiPriority w:val="0"/>
    <w:pPr>
      <w:ind w:firstLine="420" w:firstLineChars="200"/>
    </w:pPr>
    <w:rPr>
      <w:rFonts w:ascii="Times New Roman" w:hAnsi="Times New Roman"/>
      <w:sz w:val="24"/>
      <w:szCs w:val="24"/>
    </w:rPr>
  </w:style>
  <w:style w:type="paragraph" w:styleId="53">
    <w:name w:val="header"/>
    <w:basedOn w:val="1"/>
    <w:link w:val="161"/>
    <w:qFormat/>
    <w:uiPriority w:val="0"/>
    <w:pPr>
      <w:pBdr>
        <w:bottom w:val="single" w:color="auto" w:sz="6" w:space="1"/>
      </w:pBdr>
      <w:tabs>
        <w:tab w:val="center" w:pos="4153"/>
        <w:tab w:val="right" w:pos="8306"/>
      </w:tabs>
      <w:snapToGrid w:val="0"/>
      <w:jc w:val="center"/>
    </w:pPr>
    <w:rPr>
      <w:sz w:val="18"/>
      <w:szCs w:val="18"/>
    </w:rPr>
  </w:style>
  <w:style w:type="paragraph" w:styleId="54">
    <w:name w:val="Signature"/>
    <w:basedOn w:val="1"/>
    <w:link w:val="168"/>
    <w:semiHidden/>
    <w:qFormat/>
    <w:uiPriority w:val="0"/>
    <w:pPr>
      <w:suppressAutoHyphens w:val="0"/>
      <w:ind w:left="100" w:leftChars="2100"/>
      <w:jc w:val="both"/>
    </w:pPr>
    <w:rPr>
      <w:rFonts w:ascii="Times New Roman" w:hAnsi="Times New Roman" w:eastAsia="宋体"/>
      <w:kern w:val="2"/>
    </w:rPr>
  </w:style>
  <w:style w:type="paragraph" w:styleId="55">
    <w:name w:val="toc 1"/>
    <w:basedOn w:val="1"/>
    <w:next w:val="1"/>
    <w:qFormat/>
    <w:uiPriority w:val="39"/>
    <w:pPr>
      <w:suppressAutoHyphens w:val="0"/>
      <w:spacing w:before="120" w:after="120"/>
    </w:pPr>
    <w:rPr>
      <w:rFonts w:ascii="Times New Roman" w:hAnsi="Times New Roman" w:eastAsia="宋体"/>
      <w:b/>
      <w:bCs/>
      <w:caps/>
      <w:kern w:val="2"/>
      <w:sz w:val="22"/>
      <w:szCs w:val="20"/>
    </w:rPr>
  </w:style>
  <w:style w:type="paragraph" w:styleId="56">
    <w:name w:val="List Continue 4"/>
    <w:basedOn w:val="1"/>
    <w:semiHidden/>
    <w:qFormat/>
    <w:uiPriority w:val="0"/>
    <w:pPr>
      <w:suppressAutoHyphens w:val="0"/>
      <w:spacing w:after="120"/>
      <w:ind w:left="1680" w:leftChars="800"/>
      <w:jc w:val="both"/>
    </w:pPr>
    <w:rPr>
      <w:rFonts w:ascii="Times New Roman" w:hAnsi="Times New Roman" w:eastAsia="宋体"/>
      <w:kern w:val="2"/>
    </w:rPr>
  </w:style>
  <w:style w:type="paragraph" w:styleId="57">
    <w:name w:val="toc 4"/>
    <w:basedOn w:val="1"/>
    <w:next w:val="1"/>
    <w:qFormat/>
    <w:uiPriority w:val="39"/>
    <w:pPr>
      <w:suppressAutoHyphens w:val="0"/>
      <w:ind w:left="630"/>
    </w:pPr>
    <w:rPr>
      <w:rFonts w:ascii="Times New Roman" w:hAnsi="Times New Roman" w:eastAsia="宋体"/>
      <w:kern w:val="2"/>
      <w:sz w:val="18"/>
      <w:szCs w:val="18"/>
    </w:rPr>
  </w:style>
  <w:style w:type="paragraph" w:styleId="58">
    <w:name w:val="Subtitle"/>
    <w:basedOn w:val="1"/>
    <w:link w:val="206"/>
    <w:qFormat/>
    <w:uiPriority w:val="0"/>
    <w:pPr>
      <w:suppressAutoHyphens w:val="0"/>
      <w:spacing w:before="240" w:after="60" w:line="312" w:lineRule="auto"/>
      <w:jc w:val="center"/>
      <w:outlineLvl w:val="1"/>
    </w:pPr>
    <w:rPr>
      <w:rFonts w:ascii="Arial" w:hAnsi="Arial" w:eastAsia="宋体" w:cs="Arial"/>
      <w:b/>
      <w:bCs/>
      <w:kern w:val="28"/>
      <w:sz w:val="32"/>
      <w:szCs w:val="32"/>
    </w:rPr>
  </w:style>
  <w:style w:type="paragraph" w:styleId="59">
    <w:name w:val="List Number 5"/>
    <w:basedOn w:val="1"/>
    <w:semiHidden/>
    <w:qFormat/>
    <w:uiPriority w:val="0"/>
    <w:pPr>
      <w:numPr>
        <w:ilvl w:val="0"/>
        <w:numId w:val="9"/>
      </w:numPr>
      <w:suppressAutoHyphens w:val="0"/>
      <w:jc w:val="both"/>
    </w:pPr>
    <w:rPr>
      <w:rFonts w:ascii="Times New Roman" w:hAnsi="Times New Roman" w:eastAsia="宋体"/>
      <w:kern w:val="2"/>
    </w:rPr>
  </w:style>
  <w:style w:type="paragraph" w:styleId="60">
    <w:name w:val="List"/>
    <w:basedOn w:val="1"/>
    <w:semiHidden/>
    <w:qFormat/>
    <w:uiPriority w:val="0"/>
    <w:pPr>
      <w:suppressAutoHyphens w:val="0"/>
      <w:ind w:left="200" w:hanging="200" w:hangingChars="200"/>
      <w:jc w:val="both"/>
    </w:pPr>
    <w:rPr>
      <w:rFonts w:ascii="Times New Roman" w:hAnsi="Times New Roman" w:eastAsia="宋体"/>
      <w:kern w:val="2"/>
    </w:rPr>
  </w:style>
  <w:style w:type="paragraph" w:styleId="61">
    <w:name w:val="footnote text"/>
    <w:basedOn w:val="1"/>
    <w:link w:val="151"/>
    <w:semiHidden/>
    <w:qFormat/>
    <w:uiPriority w:val="0"/>
    <w:pPr>
      <w:keepLines/>
      <w:suppressAutoHyphens w:val="0"/>
      <w:spacing w:after="120" w:line="360" w:lineRule="auto"/>
      <w:ind w:left="34" w:hanging="34" w:hangingChars="16"/>
    </w:pPr>
    <w:rPr>
      <w:rFonts w:ascii="Times New Roman" w:hAnsi="Times New Roman" w:eastAsia="PMingLiU"/>
      <w:iCs/>
      <w:kern w:val="2"/>
    </w:rPr>
  </w:style>
  <w:style w:type="paragraph" w:styleId="62">
    <w:name w:val="toc 6"/>
    <w:basedOn w:val="1"/>
    <w:next w:val="1"/>
    <w:qFormat/>
    <w:uiPriority w:val="39"/>
    <w:pPr>
      <w:suppressAutoHyphens w:val="0"/>
      <w:ind w:left="1050"/>
    </w:pPr>
    <w:rPr>
      <w:rFonts w:ascii="Times New Roman" w:hAnsi="Times New Roman" w:eastAsia="宋体"/>
      <w:kern w:val="2"/>
      <w:sz w:val="18"/>
      <w:szCs w:val="18"/>
    </w:rPr>
  </w:style>
  <w:style w:type="paragraph" w:styleId="63">
    <w:name w:val="List 5"/>
    <w:basedOn w:val="1"/>
    <w:semiHidden/>
    <w:qFormat/>
    <w:uiPriority w:val="0"/>
    <w:pPr>
      <w:suppressAutoHyphens w:val="0"/>
      <w:ind w:left="100" w:leftChars="800" w:hanging="200" w:hangingChars="200"/>
      <w:jc w:val="both"/>
    </w:pPr>
    <w:rPr>
      <w:rFonts w:ascii="Times New Roman" w:hAnsi="Times New Roman" w:eastAsia="宋体"/>
      <w:kern w:val="2"/>
    </w:rPr>
  </w:style>
  <w:style w:type="paragraph" w:styleId="64">
    <w:name w:val="Body Text Indent 3"/>
    <w:basedOn w:val="1"/>
    <w:link w:val="191"/>
    <w:qFormat/>
    <w:uiPriority w:val="0"/>
    <w:pPr>
      <w:suppressAutoHyphens w:val="0"/>
      <w:spacing w:after="120"/>
      <w:ind w:left="420" w:leftChars="200"/>
      <w:jc w:val="both"/>
    </w:pPr>
    <w:rPr>
      <w:rFonts w:ascii="Times New Roman" w:hAnsi="Times New Roman" w:eastAsia="宋体"/>
      <w:kern w:val="2"/>
      <w:sz w:val="16"/>
      <w:szCs w:val="16"/>
    </w:rPr>
  </w:style>
  <w:style w:type="paragraph" w:styleId="65">
    <w:name w:val="table of figures"/>
    <w:basedOn w:val="1"/>
    <w:next w:val="1"/>
    <w:semiHidden/>
    <w:qFormat/>
    <w:uiPriority w:val="0"/>
    <w:pPr>
      <w:suppressAutoHyphens w:val="0"/>
      <w:ind w:left="200" w:leftChars="200" w:hanging="200" w:hangingChars="200"/>
      <w:jc w:val="both"/>
    </w:pPr>
    <w:rPr>
      <w:rFonts w:ascii="Times New Roman" w:hAnsi="Times New Roman" w:eastAsia="宋体"/>
      <w:kern w:val="2"/>
      <w:sz w:val="21"/>
    </w:rPr>
  </w:style>
  <w:style w:type="paragraph" w:styleId="66">
    <w:name w:val="toc 2"/>
    <w:basedOn w:val="1"/>
    <w:next w:val="1"/>
    <w:qFormat/>
    <w:uiPriority w:val="39"/>
    <w:pPr>
      <w:suppressAutoHyphens w:val="0"/>
      <w:ind w:left="210"/>
    </w:pPr>
    <w:rPr>
      <w:rFonts w:ascii="Times New Roman" w:hAnsi="Times New Roman" w:eastAsia="宋体"/>
      <w:smallCaps/>
      <w:kern w:val="2"/>
      <w:sz w:val="20"/>
      <w:szCs w:val="20"/>
    </w:rPr>
  </w:style>
  <w:style w:type="paragraph" w:styleId="67">
    <w:name w:val="toc 9"/>
    <w:basedOn w:val="1"/>
    <w:next w:val="1"/>
    <w:qFormat/>
    <w:uiPriority w:val="39"/>
    <w:pPr>
      <w:suppressAutoHyphens w:val="0"/>
      <w:ind w:left="1680"/>
    </w:pPr>
    <w:rPr>
      <w:rFonts w:ascii="Times New Roman" w:hAnsi="Times New Roman" w:eastAsia="宋体"/>
      <w:kern w:val="2"/>
      <w:sz w:val="18"/>
      <w:szCs w:val="18"/>
    </w:rPr>
  </w:style>
  <w:style w:type="paragraph" w:styleId="68">
    <w:name w:val="Body Text 2"/>
    <w:basedOn w:val="1"/>
    <w:link w:val="185"/>
    <w:semiHidden/>
    <w:qFormat/>
    <w:uiPriority w:val="0"/>
    <w:pPr>
      <w:suppressAutoHyphens w:val="0"/>
      <w:spacing w:after="120" w:line="480" w:lineRule="auto"/>
      <w:jc w:val="both"/>
    </w:pPr>
    <w:rPr>
      <w:rFonts w:ascii="Times New Roman" w:hAnsi="Times New Roman" w:eastAsia="宋体"/>
      <w:kern w:val="2"/>
    </w:rPr>
  </w:style>
  <w:style w:type="paragraph" w:styleId="69">
    <w:name w:val="List 4"/>
    <w:basedOn w:val="1"/>
    <w:semiHidden/>
    <w:qFormat/>
    <w:uiPriority w:val="0"/>
    <w:pPr>
      <w:suppressAutoHyphens w:val="0"/>
      <w:ind w:left="100" w:leftChars="600" w:hanging="200" w:hangingChars="200"/>
      <w:jc w:val="both"/>
    </w:pPr>
    <w:rPr>
      <w:rFonts w:ascii="Times New Roman" w:hAnsi="Times New Roman" w:eastAsia="宋体"/>
      <w:kern w:val="2"/>
    </w:rPr>
  </w:style>
  <w:style w:type="paragraph" w:styleId="70">
    <w:name w:val="List Continue 2"/>
    <w:basedOn w:val="1"/>
    <w:semiHidden/>
    <w:qFormat/>
    <w:uiPriority w:val="0"/>
    <w:pPr>
      <w:suppressAutoHyphens w:val="0"/>
      <w:spacing w:after="120"/>
      <w:ind w:left="840" w:leftChars="400"/>
      <w:jc w:val="both"/>
    </w:pPr>
    <w:rPr>
      <w:rFonts w:ascii="Times New Roman" w:hAnsi="Times New Roman" w:eastAsia="宋体"/>
      <w:kern w:val="2"/>
    </w:rPr>
  </w:style>
  <w:style w:type="paragraph" w:styleId="71">
    <w:name w:val="Message Header"/>
    <w:basedOn w:val="1"/>
    <w:link w:val="182"/>
    <w:semiHidden/>
    <w:qFormat/>
    <w:uiPriority w:val="0"/>
    <w:pPr>
      <w:pBdr>
        <w:top w:val="single" w:color="auto" w:sz="6" w:space="1"/>
        <w:left w:val="single" w:color="auto" w:sz="6" w:space="1"/>
        <w:bottom w:val="single" w:color="auto" w:sz="6" w:space="1"/>
        <w:right w:val="single" w:color="auto" w:sz="6" w:space="1"/>
      </w:pBdr>
      <w:shd w:val="pct20" w:color="auto" w:fill="auto"/>
      <w:suppressAutoHyphens w:val="0"/>
      <w:ind w:left="1080" w:leftChars="500" w:hanging="1080" w:hangingChars="500"/>
      <w:jc w:val="both"/>
    </w:pPr>
    <w:rPr>
      <w:rFonts w:ascii="Arial" w:hAnsi="Arial" w:eastAsia="宋体" w:cs="Arial"/>
      <w:kern w:val="2"/>
    </w:rPr>
  </w:style>
  <w:style w:type="paragraph" w:styleId="72">
    <w:name w:val="HTML Preformatted"/>
    <w:basedOn w:val="1"/>
    <w:link w:val="194"/>
    <w:semiHidden/>
    <w:qFormat/>
    <w:uiPriority w:val="0"/>
    <w:pPr>
      <w:suppressAutoHyphens w:val="0"/>
      <w:jc w:val="both"/>
    </w:pPr>
    <w:rPr>
      <w:rFonts w:ascii="Courier New" w:hAnsi="Courier New" w:eastAsia="宋体" w:cs="Courier New"/>
      <w:kern w:val="2"/>
      <w:sz w:val="20"/>
      <w:szCs w:val="20"/>
    </w:rPr>
  </w:style>
  <w:style w:type="paragraph" w:styleId="73">
    <w:name w:val="Normal (Web)"/>
    <w:basedOn w:val="1"/>
    <w:qFormat/>
    <w:uiPriority w:val="0"/>
    <w:pPr>
      <w:widowControl/>
      <w:suppressAutoHyphens w:val="0"/>
      <w:spacing w:before="100" w:beforeAutospacing="1" w:after="100" w:afterAutospacing="1"/>
    </w:pPr>
    <w:rPr>
      <w:rFonts w:ascii="宋体" w:hAnsi="宋体" w:eastAsia="宋体" w:cs="宋体"/>
      <w:color w:val="000000"/>
      <w:kern w:val="0"/>
    </w:rPr>
  </w:style>
  <w:style w:type="paragraph" w:styleId="74">
    <w:name w:val="List Continue 3"/>
    <w:basedOn w:val="1"/>
    <w:semiHidden/>
    <w:qFormat/>
    <w:uiPriority w:val="0"/>
    <w:pPr>
      <w:suppressAutoHyphens w:val="0"/>
      <w:spacing w:after="120"/>
      <w:ind w:left="1260" w:leftChars="600"/>
      <w:jc w:val="both"/>
    </w:pPr>
    <w:rPr>
      <w:rFonts w:ascii="Times New Roman" w:hAnsi="Times New Roman" w:eastAsia="宋体"/>
      <w:kern w:val="2"/>
    </w:rPr>
  </w:style>
  <w:style w:type="paragraph" w:styleId="75">
    <w:name w:val="index 1"/>
    <w:basedOn w:val="1"/>
    <w:next w:val="1"/>
    <w:semiHidden/>
    <w:qFormat/>
    <w:uiPriority w:val="0"/>
    <w:pPr>
      <w:widowControl/>
      <w:tabs>
        <w:tab w:val="left" w:pos="360"/>
      </w:tabs>
      <w:suppressAutoHyphens w:val="0"/>
      <w:spacing w:afterLines="50" w:line="360" w:lineRule="auto"/>
      <w:ind w:firstLine="480" w:firstLineChars="200"/>
      <w:jc w:val="both"/>
    </w:pPr>
    <w:rPr>
      <w:rFonts w:ascii="Times New Roman" w:hAnsi="Times New Roman" w:eastAsia="宋体"/>
      <w:kern w:val="0"/>
    </w:rPr>
  </w:style>
  <w:style w:type="paragraph" w:styleId="76">
    <w:name w:val="Title"/>
    <w:basedOn w:val="1"/>
    <w:link w:val="174"/>
    <w:qFormat/>
    <w:uiPriority w:val="0"/>
    <w:pPr>
      <w:jc w:val="center"/>
    </w:pPr>
    <w:rPr>
      <w:b/>
      <w:bCs/>
      <w:sz w:val="44"/>
    </w:rPr>
  </w:style>
  <w:style w:type="character" w:styleId="78">
    <w:name w:val="Strong"/>
    <w:qFormat/>
    <w:uiPriority w:val="0"/>
    <w:rPr>
      <w:b/>
      <w:bCs/>
    </w:rPr>
  </w:style>
  <w:style w:type="character" w:styleId="79">
    <w:name w:val="page number"/>
    <w:basedOn w:val="77"/>
    <w:qFormat/>
    <w:uiPriority w:val="0"/>
  </w:style>
  <w:style w:type="character" w:styleId="80">
    <w:name w:val="FollowedHyperlink"/>
    <w:unhideWhenUsed/>
    <w:qFormat/>
    <w:uiPriority w:val="0"/>
    <w:rPr>
      <w:color w:val="800080"/>
      <w:u w:val="single"/>
    </w:rPr>
  </w:style>
  <w:style w:type="character" w:styleId="81">
    <w:name w:val="Emphasis"/>
    <w:qFormat/>
    <w:uiPriority w:val="0"/>
    <w:rPr>
      <w:i/>
      <w:iCs/>
    </w:rPr>
  </w:style>
  <w:style w:type="character" w:styleId="82">
    <w:name w:val="line number"/>
    <w:basedOn w:val="77"/>
    <w:semiHidden/>
    <w:qFormat/>
    <w:uiPriority w:val="0"/>
  </w:style>
  <w:style w:type="character" w:styleId="83">
    <w:name w:val="HTML Definition"/>
    <w:semiHidden/>
    <w:qFormat/>
    <w:uiPriority w:val="0"/>
    <w:rPr>
      <w:i/>
      <w:iCs/>
    </w:rPr>
  </w:style>
  <w:style w:type="character" w:styleId="84">
    <w:name w:val="HTML Typewriter"/>
    <w:semiHidden/>
    <w:qFormat/>
    <w:uiPriority w:val="0"/>
    <w:rPr>
      <w:rFonts w:ascii="Courier New" w:hAnsi="Courier New" w:cs="Courier New"/>
      <w:sz w:val="20"/>
      <w:szCs w:val="20"/>
    </w:rPr>
  </w:style>
  <w:style w:type="character" w:styleId="85">
    <w:name w:val="HTML Acronym"/>
    <w:basedOn w:val="77"/>
    <w:semiHidden/>
    <w:qFormat/>
    <w:uiPriority w:val="0"/>
  </w:style>
  <w:style w:type="character" w:styleId="86">
    <w:name w:val="HTML Variable"/>
    <w:semiHidden/>
    <w:qFormat/>
    <w:uiPriority w:val="0"/>
    <w:rPr>
      <w:i/>
      <w:iCs/>
    </w:rPr>
  </w:style>
  <w:style w:type="character" w:styleId="87">
    <w:name w:val="Hyperlink"/>
    <w:qFormat/>
    <w:uiPriority w:val="99"/>
    <w:rPr>
      <w:color w:val="0000FF"/>
      <w:u w:val="single"/>
    </w:rPr>
  </w:style>
  <w:style w:type="character" w:styleId="88">
    <w:name w:val="HTML Code"/>
    <w:semiHidden/>
    <w:qFormat/>
    <w:uiPriority w:val="0"/>
    <w:rPr>
      <w:rFonts w:ascii="Courier New" w:hAnsi="Courier New" w:cs="Courier New"/>
      <w:sz w:val="20"/>
      <w:szCs w:val="20"/>
    </w:rPr>
  </w:style>
  <w:style w:type="character" w:styleId="89">
    <w:name w:val="annotation reference"/>
    <w:semiHidden/>
    <w:qFormat/>
    <w:uiPriority w:val="0"/>
    <w:rPr>
      <w:sz w:val="21"/>
      <w:szCs w:val="21"/>
    </w:rPr>
  </w:style>
  <w:style w:type="character" w:styleId="90">
    <w:name w:val="HTML Cite"/>
    <w:semiHidden/>
    <w:qFormat/>
    <w:uiPriority w:val="0"/>
    <w:rPr>
      <w:i/>
      <w:iCs/>
    </w:rPr>
  </w:style>
  <w:style w:type="character" w:styleId="91">
    <w:name w:val="footnote reference"/>
    <w:semiHidden/>
    <w:qFormat/>
    <w:uiPriority w:val="0"/>
    <w:rPr>
      <w:vertAlign w:val="superscript"/>
    </w:rPr>
  </w:style>
  <w:style w:type="character" w:styleId="92">
    <w:name w:val="HTML Keyboard"/>
    <w:semiHidden/>
    <w:qFormat/>
    <w:uiPriority w:val="0"/>
    <w:rPr>
      <w:rFonts w:ascii="Courier New" w:hAnsi="Courier New" w:cs="Courier New"/>
      <w:sz w:val="20"/>
      <w:szCs w:val="20"/>
    </w:rPr>
  </w:style>
  <w:style w:type="character" w:styleId="93">
    <w:name w:val="HTML Sample"/>
    <w:semiHidden/>
    <w:qFormat/>
    <w:uiPriority w:val="0"/>
    <w:rPr>
      <w:rFonts w:ascii="Courier New" w:hAnsi="Courier New" w:cs="Courier New"/>
    </w:rPr>
  </w:style>
  <w:style w:type="table" w:styleId="95">
    <w:name w:val="Table Grid"/>
    <w:basedOn w:val="9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6">
    <w:name w:val="Table Theme"/>
    <w:basedOn w:val="94"/>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7">
    <w:name w:val="Table Colorful 1"/>
    <w:basedOn w:val="94"/>
    <w:semiHidden/>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98">
    <w:name w:val="Table Colorful 2"/>
    <w:basedOn w:val="94"/>
    <w:semiHidden/>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99">
    <w:name w:val="Table Colorful 3"/>
    <w:basedOn w:val="94"/>
    <w:semiHidden/>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00">
    <w:name w:val="Table Elegant"/>
    <w:basedOn w:val="94"/>
    <w:semiHidden/>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01">
    <w:name w:val="Table Classic 1"/>
    <w:basedOn w:val="94"/>
    <w:semiHidden/>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2">
    <w:name w:val="Table Classic 2"/>
    <w:basedOn w:val="94"/>
    <w:semiHidden/>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3">
    <w:name w:val="Table Classic 3"/>
    <w:basedOn w:val="94"/>
    <w:semiHidden/>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04">
    <w:name w:val="Table Classic 4"/>
    <w:basedOn w:val="94"/>
    <w:semiHidden/>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5">
    <w:name w:val="Table Simple 1"/>
    <w:basedOn w:val="94"/>
    <w:semiHidden/>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6">
    <w:name w:val="Table Simple 2"/>
    <w:basedOn w:val="94"/>
    <w:semiHidden/>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7">
    <w:name w:val="Table Simple 3"/>
    <w:basedOn w:val="94"/>
    <w:semiHidden/>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08">
    <w:name w:val="Table Subtle 1"/>
    <w:basedOn w:val="94"/>
    <w:semiHidden/>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9">
    <w:name w:val="Table Subtle 2"/>
    <w:basedOn w:val="94"/>
    <w:semiHidden/>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3D effects 1"/>
    <w:basedOn w:val="94"/>
    <w:semiHidden/>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1">
    <w:name w:val="Table 3D effects 2"/>
    <w:basedOn w:val="94"/>
    <w:semiHidden/>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3D effects 3"/>
    <w:basedOn w:val="94"/>
    <w:semiHidden/>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3">
    <w:name w:val="Table List 1"/>
    <w:basedOn w:val="94"/>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4">
    <w:name w:val="Table List 2"/>
    <w:basedOn w:val="94"/>
    <w:semiHidden/>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5">
    <w:name w:val="Table List 3"/>
    <w:basedOn w:val="94"/>
    <w:semiHidden/>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16">
    <w:name w:val="Table List 4"/>
    <w:basedOn w:val="94"/>
    <w:semiHidden/>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17">
    <w:name w:val="Table List 5"/>
    <w:basedOn w:val="94"/>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8">
    <w:name w:val="Table List 6"/>
    <w:basedOn w:val="94"/>
    <w:semiHidden/>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9">
    <w:name w:val="Table List 7"/>
    <w:basedOn w:val="94"/>
    <w:semiHidden/>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0">
    <w:name w:val="Table List 8"/>
    <w:basedOn w:val="94"/>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color="auto" w:sz="6" w:space="0"/>
          <w:tr2bl w:val="nil"/>
        </w:tcBorders>
      </w:tcPr>
    </w:tblStylePr>
  </w:style>
  <w:style w:type="table" w:styleId="121">
    <w:name w:val="Table Contemporary"/>
    <w:basedOn w:val="94"/>
    <w:semiHidden/>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22">
    <w:name w:val="Table Columns 1"/>
    <w:basedOn w:val="94"/>
    <w:semiHidden/>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Columns 2"/>
    <w:basedOn w:val="94"/>
    <w:semiHidden/>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4">
    <w:name w:val="Table Columns 3"/>
    <w:basedOn w:val="94"/>
    <w:semiHidden/>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5">
    <w:name w:val="Table Columns 4"/>
    <w:basedOn w:val="94"/>
    <w:semiHidden/>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6">
    <w:name w:val="Table Columns 5"/>
    <w:basedOn w:val="94"/>
    <w:semiHidden/>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7">
    <w:name w:val="Table Grid 1"/>
    <w:basedOn w:val="94"/>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8">
    <w:name w:val="Table Grid 2"/>
    <w:basedOn w:val="94"/>
    <w:semiHidden/>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9">
    <w:name w:val="Table Grid 3"/>
    <w:basedOn w:val="94"/>
    <w:semiHidden/>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Grid 4"/>
    <w:basedOn w:val="94"/>
    <w:semiHidden/>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1">
    <w:name w:val="Table Grid 5"/>
    <w:basedOn w:val="94"/>
    <w:semiHidden/>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2">
    <w:name w:val="Table Grid 6"/>
    <w:basedOn w:val="94"/>
    <w:semiHidden/>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94"/>
    <w:semiHidden/>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94"/>
    <w:semiHidden/>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94"/>
    <w:semiHidden/>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Web 2"/>
    <w:basedOn w:val="94"/>
    <w:semiHidden/>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7">
    <w:name w:val="Table Web 3"/>
    <w:basedOn w:val="94"/>
    <w:semiHidden/>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8">
    <w:name w:val="Table Professional"/>
    <w:basedOn w:val="94"/>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39">
    <w:name w:val="标题 9 Char"/>
    <w:link w:val="12"/>
    <w:qFormat/>
    <w:uiPriority w:val="0"/>
    <w:rPr>
      <w:rFonts w:ascii="Arial" w:hAnsi="Arial" w:eastAsia="黑体"/>
      <w:kern w:val="2"/>
      <w:sz w:val="21"/>
      <w:szCs w:val="21"/>
      <w:lang w:val="en-US" w:eastAsia="zh-CN" w:bidi="ar-SA"/>
    </w:rPr>
  </w:style>
  <w:style w:type="character" w:customStyle="1" w:styleId="140">
    <w:name w:val="标题 3 Char"/>
    <w:link w:val="4"/>
    <w:qFormat/>
    <w:uiPriority w:val="0"/>
    <w:rPr>
      <w:rFonts w:ascii="Nimbus Roman No9 L" w:hAnsi="Nimbus Roman No9 L" w:eastAsia="微软雅黑"/>
      <w:b/>
      <w:bCs/>
      <w:kern w:val="1"/>
      <w:sz w:val="32"/>
      <w:szCs w:val="32"/>
      <w:lang w:val="en-US" w:bidi="ar-SA"/>
    </w:rPr>
  </w:style>
  <w:style w:type="character" w:customStyle="1" w:styleId="141">
    <w:name w:val="样式 仿宋_GB2312 四号 首行缩进:  0.99 厘米 段后: 7.8 磅1 Char Char"/>
    <w:link w:val="142"/>
    <w:qFormat/>
    <w:uiPriority w:val="0"/>
    <w:rPr>
      <w:rFonts w:ascii="仿宋_GB2312" w:hAnsi="仿宋_GB2312" w:eastAsia="宋体"/>
      <w:sz w:val="24"/>
      <w:szCs w:val="24"/>
      <w:lang w:bidi="ar-SA"/>
    </w:rPr>
  </w:style>
  <w:style w:type="paragraph" w:customStyle="1" w:styleId="142">
    <w:name w:val="样式 仿宋_GB2312 四号 首行缩进:  0.99 厘米 段后: 7.8 磅1 Char"/>
    <w:basedOn w:val="1"/>
    <w:link w:val="141"/>
    <w:qFormat/>
    <w:uiPriority w:val="0"/>
    <w:pPr>
      <w:suppressAutoHyphens w:val="0"/>
      <w:spacing w:after="156" w:line="360" w:lineRule="auto"/>
      <w:ind w:firstLine="397"/>
      <w:jc w:val="both"/>
    </w:pPr>
    <w:rPr>
      <w:rFonts w:ascii="仿宋_GB2312" w:hAnsi="仿宋_GB2312" w:eastAsia="宋体"/>
      <w:kern w:val="0"/>
    </w:rPr>
  </w:style>
  <w:style w:type="character" w:customStyle="1" w:styleId="143">
    <w:name w:val="nw"/>
    <w:basedOn w:val="77"/>
    <w:qFormat/>
    <w:uiPriority w:val="0"/>
  </w:style>
  <w:style w:type="character" w:customStyle="1" w:styleId="144">
    <w:name w:val="文档结构图 Char"/>
    <w:link w:val="28"/>
    <w:semiHidden/>
    <w:qFormat/>
    <w:uiPriority w:val="0"/>
    <w:rPr>
      <w:rFonts w:eastAsia="宋体"/>
      <w:kern w:val="2"/>
      <w:sz w:val="21"/>
      <w:szCs w:val="24"/>
      <w:lang w:val="en-US" w:eastAsia="zh-CN" w:bidi="ar-SA"/>
    </w:rPr>
  </w:style>
  <w:style w:type="character" w:customStyle="1" w:styleId="145">
    <w:name w:val="结束语 Char"/>
    <w:link w:val="31"/>
    <w:semiHidden/>
    <w:qFormat/>
    <w:uiPriority w:val="0"/>
    <w:rPr>
      <w:rFonts w:eastAsia="宋体"/>
      <w:kern w:val="2"/>
      <w:sz w:val="24"/>
      <w:szCs w:val="24"/>
      <w:lang w:val="en-US" w:eastAsia="zh-CN" w:bidi="ar-SA"/>
    </w:rPr>
  </w:style>
  <w:style w:type="character" w:customStyle="1" w:styleId="146">
    <w:name w:val="标题 4 Char"/>
    <w:link w:val="5"/>
    <w:qFormat/>
    <w:uiPriority w:val="0"/>
    <w:rPr>
      <w:rFonts w:ascii="Arial" w:hAnsi="Arial" w:eastAsia="黑体"/>
      <w:b/>
      <w:bCs/>
      <w:kern w:val="1"/>
      <w:sz w:val="28"/>
      <w:szCs w:val="28"/>
      <w:lang w:val="en-US" w:bidi="ar-SA"/>
    </w:rPr>
  </w:style>
  <w:style w:type="character" w:customStyle="1" w:styleId="147">
    <w:name w:val="电子邮件签名 Char"/>
    <w:link w:val="22"/>
    <w:semiHidden/>
    <w:qFormat/>
    <w:uiPriority w:val="0"/>
    <w:rPr>
      <w:rFonts w:eastAsia="宋体"/>
      <w:kern w:val="2"/>
      <w:sz w:val="24"/>
      <w:szCs w:val="24"/>
      <w:lang w:val="en-US" w:eastAsia="zh-CN" w:bidi="ar-SA"/>
    </w:rPr>
  </w:style>
  <w:style w:type="character" w:customStyle="1" w:styleId="148">
    <w:name w:val="new2"/>
    <w:qFormat/>
    <w:uiPriority w:val="0"/>
    <w:rPr>
      <w:sz w:val="18"/>
      <w:szCs w:val="18"/>
    </w:rPr>
  </w:style>
  <w:style w:type="character" w:customStyle="1" w:styleId="149">
    <w:name w:val="unnamed11"/>
    <w:qFormat/>
    <w:uiPriority w:val="0"/>
    <w:rPr>
      <w:color w:val="000000"/>
      <w:sz w:val="18"/>
      <w:szCs w:val="18"/>
    </w:rPr>
  </w:style>
  <w:style w:type="character" w:customStyle="1" w:styleId="150">
    <w:name w:val="标题 7 Char"/>
    <w:link w:val="10"/>
    <w:qFormat/>
    <w:uiPriority w:val="0"/>
    <w:rPr>
      <w:rFonts w:eastAsia="宋体"/>
      <w:b/>
      <w:bCs/>
      <w:kern w:val="2"/>
      <w:sz w:val="24"/>
      <w:szCs w:val="24"/>
      <w:lang w:val="en-US" w:eastAsia="zh-CN" w:bidi="ar-SA"/>
    </w:rPr>
  </w:style>
  <w:style w:type="character" w:customStyle="1" w:styleId="151">
    <w:name w:val="脚注文本 Char"/>
    <w:link w:val="61"/>
    <w:semiHidden/>
    <w:qFormat/>
    <w:uiPriority w:val="0"/>
    <w:rPr>
      <w:rFonts w:eastAsia="PMingLiU"/>
      <w:iCs/>
      <w:kern w:val="2"/>
      <w:sz w:val="24"/>
      <w:szCs w:val="24"/>
      <w:lang w:val="en-US" w:eastAsia="zh-CN" w:bidi="ar-SA"/>
    </w:rPr>
  </w:style>
  <w:style w:type="character" w:customStyle="1" w:styleId="152">
    <w:name w:val="题注 Char"/>
    <w:qFormat/>
    <w:uiPriority w:val="0"/>
    <w:rPr>
      <w:rFonts w:ascii="Arial" w:hAnsi="Arial" w:eastAsia="黑体" w:cs="Arial"/>
      <w:kern w:val="2"/>
      <w:lang w:val="en-US" w:eastAsia="zh-CN" w:bidi="ar-SA"/>
    </w:rPr>
  </w:style>
  <w:style w:type="character" w:customStyle="1" w:styleId="153">
    <w:name w:val="日期 Char"/>
    <w:link w:val="45"/>
    <w:semiHidden/>
    <w:qFormat/>
    <w:uiPriority w:val="0"/>
    <w:rPr>
      <w:rFonts w:eastAsia="宋体"/>
      <w:kern w:val="2"/>
      <w:sz w:val="24"/>
      <w:szCs w:val="24"/>
      <w:lang w:val="en-US" w:eastAsia="zh-CN" w:bidi="ar-SA"/>
    </w:rPr>
  </w:style>
  <w:style w:type="character" w:customStyle="1" w:styleId="154">
    <w:name w:val="项目列表 Char"/>
    <w:link w:val="155"/>
    <w:qFormat/>
    <w:uiPriority w:val="0"/>
    <w:rPr>
      <w:kern w:val="2"/>
      <w:sz w:val="24"/>
      <w:szCs w:val="22"/>
    </w:rPr>
  </w:style>
  <w:style w:type="paragraph" w:customStyle="1" w:styleId="155">
    <w:name w:val="项目列表"/>
    <w:basedOn w:val="1"/>
    <w:link w:val="154"/>
    <w:qFormat/>
    <w:uiPriority w:val="0"/>
    <w:pPr>
      <w:numPr>
        <w:ilvl w:val="0"/>
        <w:numId w:val="10"/>
      </w:numPr>
      <w:suppressAutoHyphens w:val="0"/>
      <w:spacing w:line="360" w:lineRule="auto"/>
      <w:jc w:val="both"/>
    </w:pPr>
    <w:rPr>
      <w:rFonts w:ascii="Times New Roman" w:hAnsi="Times New Roman" w:eastAsia="宋体"/>
      <w:kern w:val="2"/>
      <w:szCs w:val="22"/>
    </w:rPr>
  </w:style>
  <w:style w:type="character" w:customStyle="1" w:styleId="156">
    <w:name w:val="Char1 Char Char"/>
    <w:qFormat/>
    <w:uiPriority w:val="0"/>
    <w:rPr>
      <w:rFonts w:ascii="Arial" w:hAnsi="Arial" w:eastAsia="黑体" w:cs="Arial"/>
      <w:kern w:val="2"/>
      <w:lang w:val="en-US" w:eastAsia="zh-CN" w:bidi="ar-SA"/>
    </w:rPr>
  </w:style>
  <w:style w:type="character" w:customStyle="1" w:styleId="157">
    <w:name w:val="正文缩进 Char1"/>
    <w:link w:val="24"/>
    <w:qFormat/>
    <w:uiPriority w:val="0"/>
    <w:rPr>
      <w:rFonts w:ascii="Calibri" w:hAnsi="Calibri" w:eastAsia="宋体"/>
      <w:kern w:val="2"/>
      <w:sz w:val="21"/>
      <w:szCs w:val="22"/>
      <w:lang w:val="en-US" w:eastAsia="zh-CN" w:bidi="ar-SA"/>
    </w:rPr>
  </w:style>
  <w:style w:type="character" w:customStyle="1" w:styleId="158">
    <w:name w:val="正文（首行缩进） Char"/>
    <w:link w:val="159"/>
    <w:qFormat/>
    <w:uiPriority w:val="0"/>
    <w:rPr>
      <w:rFonts w:eastAsia="宋体"/>
      <w:sz w:val="24"/>
      <w:szCs w:val="24"/>
      <w:lang w:bidi="ar-SA"/>
    </w:rPr>
  </w:style>
  <w:style w:type="paragraph" w:customStyle="1" w:styleId="159">
    <w:name w:val="正文（首行缩进）"/>
    <w:basedOn w:val="1"/>
    <w:link w:val="158"/>
    <w:qFormat/>
    <w:uiPriority w:val="0"/>
    <w:pPr>
      <w:suppressAutoHyphens w:val="0"/>
      <w:spacing w:line="360" w:lineRule="auto"/>
      <w:ind w:left="100" w:leftChars="100" w:right="210" w:rightChars="100" w:firstLine="360"/>
      <w:jc w:val="both"/>
    </w:pPr>
    <w:rPr>
      <w:rFonts w:ascii="Times New Roman" w:hAnsi="Times New Roman" w:eastAsia="宋体"/>
      <w:kern w:val="0"/>
    </w:rPr>
  </w:style>
  <w:style w:type="character" w:customStyle="1" w:styleId="160">
    <w:name w:val="正文首行缩进 2 Char"/>
    <w:link w:val="52"/>
    <w:semiHidden/>
    <w:qFormat/>
    <w:uiPriority w:val="0"/>
    <w:rPr>
      <w:rFonts w:eastAsia="宋体"/>
      <w:kern w:val="2"/>
      <w:sz w:val="24"/>
      <w:szCs w:val="24"/>
      <w:lang w:val="en-US" w:eastAsia="zh-CN" w:bidi="ar-SA"/>
    </w:rPr>
  </w:style>
  <w:style w:type="character" w:customStyle="1" w:styleId="161">
    <w:name w:val="页眉 Char"/>
    <w:link w:val="53"/>
    <w:qFormat/>
    <w:uiPriority w:val="0"/>
    <w:rPr>
      <w:rFonts w:ascii="Nimbus Roman No9 L" w:hAnsi="Nimbus Roman No9 L" w:eastAsia="微软雅黑"/>
      <w:kern w:val="1"/>
      <w:sz w:val="18"/>
      <w:szCs w:val="18"/>
      <w:lang w:val="en-US" w:bidi="ar-SA"/>
    </w:rPr>
  </w:style>
  <w:style w:type="character" w:customStyle="1" w:styleId="162">
    <w:name w:val="纯文本 Char"/>
    <w:link w:val="41"/>
    <w:semiHidden/>
    <w:qFormat/>
    <w:uiPriority w:val="0"/>
    <w:rPr>
      <w:rFonts w:ascii="宋体" w:hAnsi="Courier New" w:eastAsia="宋体" w:cs="Courier New"/>
      <w:kern w:val="2"/>
      <w:sz w:val="21"/>
      <w:szCs w:val="21"/>
      <w:lang w:val="en-US" w:eastAsia="zh-CN" w:bidi="ar-SA"/>
    </w:rPr>
  </w:style>
  <w:style w:type="character" w:customStyle="1" w:styleId="163">
    <w:name w:val="标题 6 Char"/>
    <w:link w:val="9"/>
    <w:qFormat/>
    <w:uiPriority w:val="0"/>
    <w:rPr>
      <w:rFonts w:ascii="Arial" w:hAnsi="Arial" w:eastAsia="黑体"/>
      <w:b/>
      <w:bCs/>
      <w:kern w:val="2"/>
      <w:sz w:val="24"/>
      <w:szCs w:val="24"/>
      <w:lang w:val="en-US" w:eastAsia="zh-CN" w:bidi="ar-SA"/>
    </w:rPr>
  </w:style>
  <w:style w:type="character" w:customStyle="1" w:styleId="164">
    <w:name w:val="正文文本缩进 2 Char"/>
    <w:link w:val="46"/>
    <w:qFormat/>
    <w:uiPriority w:val="0"/>
    <w:rPr>
      <w:rFonts w:eastAsia="宋体"/>
      <w:kern w:val="2"/>
      <w:sz w:val="21"/>
      <w:szCs w:val="24"/>
      <w:lang w:val="en-US" w:eastAsia="zh-CN" w:bidi="ar-SA"/>
    </w:rPr>
  </w:style>
  <w:style w:type="character" w:customStyle="1" w:styleId="165">
    <w:name w:val="No Spacing Char"/>
    <w:link w:val="166"/>
    <w:qFormat/>
    <w:locked/>
    <w:uiPriority w:val="0"/>
    <w:rPr>
      <w:rFonts w:ascii="Arial" w:hAnsi="Arial" w:eastAsia="宋体" w:cs="Arial"/>
      <w:sz w:val="23"/>
      <w:lang w:val="en-US" w:eastAsia="ja-JP" w:bidi="ar-SA"/>
    </w:rPr>
  </w:style>
  <w:style w:type="paragraph" w:customStyle="1" w:styleId="166">
    <w:name w:val="无间隔1"/>
    <w:basedOn w:val="1"/>
    <w:link w:val="165"/>
    <w:qFormat/>
    <w:uiPriority w:val="0"/>
    <w:pPr>
      <w:widowControl/>
      <w:suppressAutoHyphens w:val="0"/>
    </w:pPr>
    <w:rPr>
      <w:rFonts w:ascii="Arial" w:hAnsi="Arial" w:eastAsia="宋体" w:cs="Arial"/>
      <w:kern w:val="0"/>
      <w:sz w:val="23"/>
      <w:szCs w:val="20"/>
      <w:lang w:eastAsia="ja-JP"/>
    </w:rPr>
  </w:style>
  <w:style w:type="character" w:customStyle="1" w:styleId="167">
    <w:name w:val="Char Char1"/>
    <w:qFormat/>
    <w:uiPriority w:val="0"/>
    <w:rPr>
      <w:rFonts w:ascii="Arial" w:hAnsi="Arial" w:eastAsia="黑体"/>
      <w:b/>
      <w:bCs/>
      <w:kern w:val="2"/>
      <w:sz w:val="28"/>
      <w:szCs w:val="28"/>
      <w:lang w:val="en-US" w:eastAsia="zh-CN" w:bidi="ar-SA"/>
    </w:rPr>
  </w:style>
  <w:style w:type="character" w:customStyle="1" w:styleId="168">
    <w:name w:val="签名 Char"/>
    <w:link w:val="54"/>
    <w:semiHidden/>
    <w:qFormat/>
    <w:uiPriority w:val="0"/>
    <w:rPr>
      <w:rFonts w:eastAsia="宋体"/>
      <w:kern w:val="2"/>
      <w:sz w:val="24"/>
      <w:szCs w:val="24"/>
      <w:lang w:val="en-US" w:eastAsia="zh-CN" w:bidi="ar-SA"/>
    </w:rPr>
  </w:style>
  <w:style w:type="character" w:customStyle="1" w:styleId="169">
    <w:name w:val="Char1 Char Char1"/>
    <w:qFormat/>
    <w:uiPriority w:val="0"/>
    <w:rPr>
      <w:rFonts w:ascii="Arial" w:hAnsi="Arial" w:eastAsia="黑体" w:cs="Arial"/>
      <w:kern w:val="2"/>
      <w:lang w:val="en-US" w:eastAsia="zh-CN" w:bidi="ar-SA"/>
    </w:rPr>
  </w:style>
  <w:style w:type="character" w:customStyle="1" w:styleId="170">
    <w:name w:val="称呼 Char"/>
    <w:link w:val="29"/>
    <w:semiHidden/>
    <w:qFormat/>
    <w:uiPriority w:val="0"/>
    <w:rPr>
      <w:rFonts w:eastAsia="宋体"/>
      <w:kern w:val="2"/>
      <w:sz w:val="24"/>
      <w:szCs w:val="24"/>
      <w:lang w:val="en-US" w:eastAsia="zh-CN" w:bidi="ar-SA"/>
    </w:rPr>
  </w:style>
  <w:style w:type="character" w:customStyle="1" w:styleId="171">
    <w:name w:val="批注主题 Char"/>
    <w:link w:val="14"/>
    <w:semiHidden/>
    <w:qFormat/>
    <w:uiPriority w:val="0"/>
    <w:rPr>
      <w:rFonts w:eastAsia="宋体"/>
      <w:b/>
      <w:bCs/>
      <w:snapToGrid w:val="0"/>
      <w:sz w:val="24"/>
      <w:lang w:val="en-US" w:eastAsia="zh-CN" w:bidi="ar-SA"/>
    </w:rPr>
  </w:style>
  <w:style w:type="character" w:customStyle="1" w:styleId="172">
    <w:name w:val="正文文本缩进 Char"/>
    <w:link w:val="8"/>
    <w:qFormat/>
    <w:uiPriority w:val="0"/>
    <w:rPr>
      <w:rFonts w:ascii="Calibri" w:hAnsi="Calibri" w:eastAsia="宋体"/>
      <w:kern w:val="2"/>
      <w:sz w:val="21"/>
      <w:szCs w:val="22"/>
      <w:lang w:val="en-US" w:eastAsia="zh-CN" w:bidi="ar-SA"/>
    </w:rPr>
  </w:style>
  <w:style w:type="character" w:customStyle="1" w:styleId="173">
    <w:name w:val="标题 4 Char1 Char"/>
    <w:qFormat/>
    <w:uiPriority w:val="0"/>
    <w:rPr>
      <w:rFonts w:ascii="Arial" w:hAnsi="Arial" w:eastAsia="黑体"/>
      <w:b/>
      <w:bCs/>
      <w:kern w:val="2"/>
      <w:sz w:val="28"/>
      <w:szCs w:val="28"/>
      <w:lang w:val="en-US" w:eastAsia="zh-CN" w:bidi="ar-SA"/>
    </w:rPr>
  </w:style>
  <w:style w:type="character" w:customStyle="1" w:styleId="174">
    <w:name w:val="标题 Char"/>
    <w:link w:val="76"/>
    <w:qFormat/>
    <w:uiPriority w:val="0"/>
    <w:rPr>
      <w:rFonts w:ascii="Nimbus Roman No9 L" w:hAnsi="Nimbus Roman No9 L" w:eastAsia="微软雅黑"/>
      <w:b/>
      <w:bCs/>
      <w:kern w:val="1"/>
      <w:sz w:val="44"/>
      <w:szCs w:val="24"/>
      <w:lang w:val="en-US" w:bidi="ar-SA"/>
    </w:rPr>
  </w:style>
  <w:style w:type="character" w:customStyle="1" w:styleId="175">
    <w:name w:val="标题 12"/>
    <w:qFormat/>
    <w:uiPriority w:val="0"/>
    <w:rPr>
      <w:rFonts w:eastAsia="宋体"/>
      <w:b/>
      <w:bCs/>
      <w:kern w:val="44"/>
      <w:sz w:val="44"/>
      <w:szCs w:val="44"/>
      <w:lang w:val="en-US" w:eastAsia="zh-CN" w:bidi="ar-SA"/>
    </w:rPr>
  </w:style>
  <w:style w:type="character" w:customStyle="1" w:styleId="176">
    <w:name w:val="正文首行缩进 Char"/>
    <w:link w:val="17"/>
    <w:semiHidden/>
    <w:qFormat/>
    <w:uiPriority w:val="0"/>
    <w:rPr>
      <w:rFonts w:ascii="Calibri" w:hAnsi="Calibri" w:eastAsia="宋体"/>
      <w:kern w:val="2"/>
      <w:sz w:val="21"/>
      <w:szCs w:val="22"/>
      <w:lang w:val="en-US" w:eastAsia="zh-CN" w:bidi="ar-SA"/>
    </w:rPr>
  </w:style>
  <w:style w:type="character" w:customStyle="1" w:styleId="177">
    <w:name w:val="标题 2 Char"/>
    <w:link w:val="3"/>
    <w:qFormat/>
    <w:uiPriority w:val="0"/>
    <w:rPr>
      <w:rFonts w:ascii="Arial" w:hAnsi="Arial" w:eastAsia="黑体"/>
      <w:b/>
      <w:bCs/>
      <w:kern w:val="1"/>
      <w:sz w:val="32"/>
      <w:szCs w:val="32"/>
      <w:lang w:val="en-US" w:bidi="ar-SA"/>
    </w:rPr>
  </w:style>
  <w:style w:type="character" w:customStyle="1" w:styleId="178">
    <w:name w:val="注释标题 Char"/>
    <w:link w:val="20"/>
    <w:semiHidden/>
    <w:qFormat/>
    <w:uiPriority w:val="0"/>
    <w:rPr>
      <w:rFonts w:eastAsia="宋体"/>
      <w:kern w:val="2"/>
      <w:sz w:val="24"/>
      <w:szCs w:val="24"/>
      <w:lang w:val="en-US" w:eastAsia="zh-CN" w:bidi="ar-SA"/>
    </w:rPr>
  </w:style>
  <w:style w:type="character" w:customStyle="1" w:styleId="179">
    <w:name w:val="正文格式 Char"/>
    <w:link w:val="180"/>
    <w:qFormat/>
    <w:uiPriority w:val="0"/>
    <w:rPr>
      <w:sz w:val="21"/>
      <w:lang w:val="en-US" w:eastAsia="zh-CN" w:bidi="ar-SA"/>
    </w:rPr>
  </w:style>
  <w:style w:type="paragraph" w:customStyle="1" w:styleId="180">
    <w:name w:val="正文格式"/>
    <w:link w:val="179"/>
    <w:qFormat/>
    <w:uiPriority w:val="0"/>
    <w:pPr>
      <w:adjustRightInd w:val="0"/>
      <w:snapToGrid w:val="0"/>
      <w:spacing w:before="80" w:after="80" w:line="320" w:lineRule="exact"/>
      <w:ind w:firstLine="420" w:firstLineChars="200"/>
      <w:jc w:val="both"/>
      <w:textAlignment w:val="baseline"/>
    </w:pPr>
    <w:rPr>
      <w:rFonts w:ascii="Times New Roman" w:hAnsi="Times New Roman" w:eastAsia="宋体" w:cs="Times New Roman"/>
      <w:sz w:val="21"/>
      <w:lang w:val="en-US" w:eastAsia="zh-CN" w:bidi="ar-SA"/>
    </w:rPr>
  </w:style>
  <w:style w:type="character" w:customStyle="1" w:styleId="181">
    <w:name w:val="页脚 Char"/>
    <w:link w:val="50"/>
    <w:qFormat/>
    <w:uiPriority w:val="99"/>
    <w:rPr>
      <w:rFonts w:ascii="Nimbus Roman No9 L" w:hAnsi="Nimbus Roman No9 L" w:eastAsia="微软雅黑"/>
      <w:kern w:val="1"/>
      <w:sz w:val="18"/>
      <w:szCs w:val="18"/>
      <w:lang w:val="en-US" w:bidi="ar-SA"/>
    </w:rPr>
  </w:style>
  <w:style w:type="character" w:customStyle="1" w:styleId="182">
    <w:name w:val="信息标题 Char"/>
    <w:link w:val="71"/>
    <w:semiHidden/>
    <w:qFormat/>
    <w:uiPriority w:val="0"/>
    <w:rPr>
      <w:rFonts w:ascii="Arial" w:hAnsi="Arial" w:eastAsia="宋体" w:cs="Arial"/>
      <w:kern w:val="2"/>
      <w:sz w:val="24"/>
      <w:szCs w:val="24"/>
      <w:lang w:val="en-US" w:eastAsia="zh-CN" w:bidi="ar-SA"/>
    </w:rPr>
  </w:style>
  <w:style w:type="character" w:customStyle="1" w:styleId="183">
    <w:name w:val="样式 正文缩进 + 首行缩进:  2 字符 Char"/>
    <w:link w:val="184"/>
    <w:qFormat/>
    <w:uiPriority w:val="0"/>
    <w:rPr>
      <w:rFonts w:eastAsia="宋体" w:cs="宋体"/>
      <w:kern w:val="2"/>
      <w:sz w:val="24"/>
      <w:lang w:val="en-US" w:eastAsia="zh-CN" w:bidi="ar-SA"/>
    </w:rPr>
  </w:style>
  <w:style w:type="paragraph" w:customStyle="1" w:styleId="184">
    <w:name w:val="样式 正文缩进 + 首行缩进:  2 字符"/>
    <w:basedOn w:val="24"/>
    <w:link w:val="183"/>
    <w:qFormat/>
    <w:uiPriority w:val="0"/>
    <w:pPr>
      <w:spacing w:line="360" w:lineRule="auto"/>
      <w:ind w:firstLine="200"/>
    </w:pPr>
    <w:rPr>
      <w:rFonts w:ascii="Times New Roman" w:hAnsi="Times New Roman" w:cs="宋体"/>
      <w:sz w:val="24"/>
      <w:szCs w:val="20"/>
    </w:rPr>
  </w:style>
  <w:style w:type="character" w:customStyle="1" w:styleId="185">
    <w:name w:val="正文文本 2 Char"/>
    <w:link w:val="68"/>
    <w:semiHidden/>
    <w:qFormat/>
    <w:uiPriority w:val="0"/>
    <w:rPr>
      <w:rFonts w:eastAsia="宋体"/>
      <w:kern w:val="2"/>
      <w:sz w:val="24"/>
      <w:szCs w:val="24"/>
      <w:lang w:val="en-US" w:eastAsia="zh-CN" w:bidi="ar-SA"/>
    </w:rPr>
  </w:style>
  <w:style w:type="character" w:customStyle="1" w:styleId="186">
    <w:name w:val="atitle2"/>
    <w:basedOn w:val="77"/>
    <w:qFormat/>
    <w:uiPriority w:val="0"/>
  </w:style>
  <w:style w:type="character" w:customStyle="1" w:styleId="187">
    <w:name w:val="尾注文本 Char"/>
    <w:link w:val="47"/>
    <w:semiHidden/>
    <w:qFormat/>
    <w:uiPriority w:val="0"/>
    <w:rPr>
      <w:rFonts w:ascii="Cambria" w:hAnsi="Cambria"/>
      <w:sz w:val="22"/>
      <w:szCs w:val="22"/>
      <w:lang w:eastAsia="en-US" w:bidi="en-US"/>
    </w:rPr>
  </w:style>
  <w:style w:type="character" w:customStyle="1" w:styleId="188">
    <w:name w:val="1节标题"/>
    <w:qFormat/>
    <w:uiPriority w:val="0"/>
    <w:rPr>
      <w:b/>
      <w:bCs/>
      <w:sz w:val="28"/>
    </w:rPr>
  </w:style>
  <w:style w:type="character" w:customStyle="1" w:styleId="189">
    <w:name w:val="标题 41"/>
    <w:qFormat/>
    <w:uiPriority w:val="0"/>
    <w:rPr>
      <w:rFonts w:ascii="Arial" w:hAnsi="Arial" w:eastAsia="黑体"/>
      <w:b/>
      <w:bCs/>
      <w:kern w:val="2"/>
      <w:sz w:val="28"/>
      <w:szCs w:val="28"/>
      <w:lang w:val="en-US" w:eastAsia="zh-CN" w:bidi="ar-SA"/>
    </w:rPr>
  </w:style>
  <w:style w:type="character" w:customStyle="1" w:styleId="190">
    <w:name w:val="HTML 地址 Char"/>
    <w:link w:val="38"/>
    <w:semiHidden/>
    <w:qFormat/>
    <w:uiPriority w:val="0"/>
    <w:rPr>
      <w:rFonts w:eastAsia="宋体"/>
      <w:i/>
      <w:iCs/>
      <w:kern w:val="2"/>
      <w:sz w:val="24"/>
      <w:szCs w:val="24"/>
      <w:lang w:val="en-US" w:eastAsia="zh-CN" w:bidi="ar-SA"/>
    </w:rPr>
  </w:style>
  <w:style w:type="character" w:customStyle="1" w:styleId="191">
    <w:name w:val="正文文本缩进 3 Char"/>
    <w:link w:val="64"/>
    <w:qFormat/>
    <w:uiPriority w:val="0"/>
    <w:rPr>
      <w:rFonts w:eastAsia="宋体"/>
      <w:kern w:val="2"/>
      <w:sz w:val="16"/>
      <w:szCs w:val="16"/>
      <w:lang w:val="en-US" w:eastAsia="zh-CN" w:bidi="ar-SA"/>
    </w:rPr>
  </w:style>
  <w:style w:type="character" w:customStyle="1" w:styleId="192">
    <w:name w:val="f141"/>
    <w:qFormat/>
    <w:uiPriority w:val="0"/>
    <w:rPr>
      <w:sz w:val="21"/>
      <w:szCs w:val="21"/>
    </w:rPr>
  </w:style>
  <w:style w:type="character" w:customStyle="1" w:styleId="193">
    <w:name w:val="标题 1 Char"/>
    <w:link w:val="2"/>
    <w:qFormat/>
    <w:uiPriority w:val="0"/>
    <w:rPr>
      <w:rFonts w:ascii="Nimbus Roman No9 L" w:hAnsi="Nimbus Roman No9 L" w:eastAsia="微软雅黑"/>
      <w:b/>
      <w:bCs/>
      <w:i/>
      <w:iCs/>
      <w:kern w:val="1"/>
      <w:sz w:val="28"/>
      <w:szCs w:val="24"/>
      <w:u w:val="single"/>
      <w:lang w:val="en-US" w:bidi="ar-SA"/>
    </w:rPr>
  </w:style>
  <w:style w:type="character" w:customStyle="1" w:styleId="194">
    <w:name w:val="HTML 预设格式 Char"/>
    <w:link w:val="72"/>
    <w:semiHidden/>
    <w:qFormat/>
    <w:uiPriority w:val="0"/>
    <w:rPr>
      <w:rFonts w:ascii="Courier New" w:hAnsi="Courier New" w:eastAsia="宋体" w:cs="Courier New"/>
      <w:kern w:val="2"/>
      <w:lang w:val="en-US" w:eastAsia="zh-CN" w:bidi="ar-SA"/>
    </w:rPr>
  </w:style>
  <w:style w:type="character" w:customStyle="1" w:styleId="195">
    <w:name w:val="big51"/>
    <w:qFormat/>
    <w:uiPriority w:val="0"/>
    <w:rPr>
      <w:rFonts w:hint="default"/>
      <w:color w:val="0033CC"/>
      <w:sz w:val="18"/>
      <w:szCs w:val="18"/>
    </w:rPr>
  </w:style>
  <w:style w:type="character" w:customStyle="1" w:styleId="196">
    <w:name w:val="eee"/>
    <w:basedOn w:val="77"/>
    <w:qFormat/>
    <w:uiPriority w:val="0"/>
  </w:style>
  <w:style w:type="character" w:customStyle="1" w:styleId="197">
    <w:name w:val="语法表示 Char"/>
    <w:link w:val="198"/>
    <w:qFormat/>
    <w:uiPriority w:val="0"/>
    <w:rPr>
      <w:rFonts w:ascii="宋体" w:hAnsi="宋体" w:eastAsia="宋体"/>
      <w:i/>
      <w:kern w:val="2"/>
      <w:sz w:val="21"/>
      <w:szCs w:val="24"/>
      <w:lang w:val="en-US" w:eastAsia="zh-CN" w:bidi="ar-SA"/>
    </w:rPr>
  </w:style>
  <w:style w:type="paragraph" w:customStyle="1" w:styleId="198">
    <w:name w:val="语法表示"/>
    <w:basedOn w:val="8"/>
    <w:link w:val="197"/>
    <w:qFormat/>
    <w:uiPriority w:val="0"/>
    <w:pPr>
      <w:shd w:val="clear" w:color="auto" w:fill="D9D9D9"/>
      <w:tabs>
        <w:tab w:val="left" w:pos="900"/>
      </w:tabs>
      <w:spacing w:after="0"/>
      <w:ind w:left="1320" w:right="480" w:rightChars="200" w:hanging="840" w:hangingChars="400"/>
      <w:jc w:val="left"/>
    </w:pPr>
    <w:rPr>
      <w:rFonts w:ascii="宋体" w:hAnsi="宋体"/>
      <w:i/>
      <w:szCs w:val="24"/>
    </w:rPr>
  </w:style>
  <w:style w:type="character" w:customStyle="1" w:styleId="199">
    <w:name w:val="font21"/>
    <w:qFormat/>
    <w:uiPriority w:val="0"/>
    <w:rPr>
      <w:rFonts w:hint="eastAsia" w:ascii="宋体" w:hAnsi="宋体" w:eastAsia="宋体"/>
      <w:sz w:val="20"/>
      <w:szCs w:val="20"/>
    </w:rPr>
  </w:style>
  <w:style w:type="character" w:customStyle="1" w:styleId="200">
    <w:name w:val="Char Char11"/>
    <w:qFormat/>
    <w:uiPriority w:val="0"/>
    <w:rPr>
      <w:rFonts w:ascii="Arial" w:hAnsi="Arial" w:eastAsia="黑体"/>
      <w:b/>
      <w:bCs/>
      <w:kern w:val="2"/>
      <w:sz w:val="28"/>
      <w:szCs w:val="28"/>
      <w:lang w:val="en-US" w:eastAsia="zh-CN" w:bidi="ar-SA"/>
    </w:rPr>
  </w:style>
  <w:style w:type="character" w:customStyle="1" w:styleId="201">
    <w:name w:val="批注文字 Char"/>
    <w:link w:val="15"/>
    <w:semiHidden/>
    <w:qFormat/>
    <w:uiPriority w:val="0"/>
    <w:rPr>
      <w:rFonts w:eastAsia="宋体"/>
      <w:sz w:val="21"/>
      <w:lang w:val="en-US" w:eastAsia="zh-CN" w:bidi="ar-SA"/>
    </w:rPr>
  </w:style>
  <w:style w:type="character" w:customStyle="1" w:styleId="202">
    <w:name w:val="正文文本 3 Char"/>
    <w:link w:val="30"/>
    <w:semiHidden/>
    <w:qFormat/>
    <w:uiPriority w:val="0"/>
    <w:rPr>
      <w:rFonts w:eastAsia="宋体"/>
      <w:kern w:val="2"/>
      <w:sz w:val="16"/>
      <w:szCs w:val="16"/>
      <w:lang w:val="en-US" w:eastAsia="zh-CN" w:bidi="ar-SA"/>
    </w:rPr>
  </w:style>
  <w:style w:type="character" w:customStyle="1" w:styleId="203">
    <w:name w:val="不明显强调1"/>
    <w:qFormat/>
    <w:uiPriority w:val="0"/>
    <w:rPr>
      <w:rFonts w:hint="default" w:ascii="Tw Cen MT" w:hAnsi="Tw Cen MT"/>
      <w:i/>
      <w:sz w:val="23"/>
    </w:rPr>
  </w:style>
  <w:style w:type="character" w:customStyle="1" w:styleId="204">
    <w:name w:val="题注 Char1"/>
    <w:link w:val="25"/>
    <w:qFormat/>
    <w:uiPriority w:val="0"/>
    <w:rPr>
      <w:rFonts w:ascii="Arial" w:hAnsi="Arial" w:eastAsia="黑体" w:cs="Arial"/>
      <w:kern w:val="2"/>
      <w:lang w:val="en-US" w:eastAsia="zh-CN" w:bidi="ar-SA"/>
    </w:rPr>
  </w:style>
  <w:style w:type="character" w:customStyle="1" w:styleId="205">
    <w:name w:val="标题 5 Char"/>
    <w:link w:val="6"/>
    <w:qFormat/>
    <w:uiPriority w:val="0"/>
    <w:rPr>
      <w:b/>
      <w:bCs/>
      <w:kern w:val="2"/>
      <w:sz w:val="28"/>
      <w:szCs w:val="28"/>
    </w:rPr>
  </w:style>
  <w:style w:type="character" w:customStyle="1" w:styleId="206">
    <w:name w:val="副标题 Char"/>
    <w:link w:val="58"/>
    <w:qFormat/>
    <w:uiPriority w:val="0"/>
    <w:rPr>
      <w:rFonts w:ascii="Arial" w:hAnsi="Arial" w:eastAsia="宋体" w:cs="Arial"/>
      <w:b/>
      <w:bCs/>
      <w:kern w:val="28"/>
      <w:sz w:val="32"/>
      <w:szCs w:val="32"/>
      <w:lang w:val="en-US" w:eastAsia="zh-CN" w:bidi="ar-SA"/>
    </w:rPr>
  </w:style>
  <w:style w:type="character" w:customStyle="1" w:styleId="207">
    <w:name w:val="批注框文本 Char"/>
    <w:link w:val="49"/>
    <w:semiHidden/>
    <w:qFormat/>
    <w:uiPriority w:val="0"/>
    <w:rPr>
      <w:rFonts w:ascii="Nimbus Roman No9 L" w:hAnsi="Nimbus Roman No9 L" w:eastAsia="微软雅黑"/>
      <w:kern w:val="1"/>
      <w:sz w:val="18"/>
      <w:szCs w:val="18"/>
      <w:lang w:val="en-US" w:bidi="ar-SA"/>
    </w:rPr>
  </w:style>
  <w:style w:type="character" w:customStyle="1" w:styleId="208">
    <w:name w:val="标题 8 Char"/>
    <w:link w:val="11"/>
    <w:qFormat/>
    <w:uiPriority w:val="0"/>
    <w:rPr>
      <w:rFonts w:ascii="Arial" w:hAnsi="Arial" w:eastAsia="黑体"/>
      <w:kern w:val="2"/>
      <w:sz w:val="24"/>
      <w:szCs w:val="24"/>
      <w:lang w:val="en-US" w:eastAsia="zh-CN" w:bidi="ar-SA"/>
    </w:rPr>
  </w:style>
  <w:style w:type="character" w:customStyle="1" w:styleId="209">
    <w:name w:val="正文文本 Char"/>
    <w:link w:val="18"/>
    <w:semiHidden/>
    <w:qFormat/>
    <w:uiPriority w:val="0"/>
    <w:rPr>
      <w:rFonts w:ascii="Nimbus Roman No9 L" w:hAnsi="Nimbus Roman No9 L" w:eastAsia="微软雅黑"/>
      <w:kern w:val="1"/>
      <w:sz w:val="24"/>
      <w:szCs w:val="24"/>
      <w:lang w:val="en-US" w:bidi="ar-SA"/>
    </w:rPr>
  </w:style>
  <w:style w:type="paragraph" w:customStyle="1" w:styleId="210">
    <w:name w:val="标题2 Char Char Char Char"/>
    <w:basedOn w:val="1"/>
    <w:next w:val="1"/>
    <w:qFormat/>
    <w:uiPriority w:val="0"/>
    <w:pPr>
      <w:tabs>
        <w:tab w:val="left" w:pos="425"/>
      </w:tabs>
      <w:suppressAutoHyphens w:val="0"/>
      <w:spacing w:beforeLines="50" w:afterLines="100" w:line="360" w:lineRule="auto"/>
      <w:ind w:left="1105" w:hanging="748"/>
      <w:jc w:val="center"/>
    </w:pPr>
    <w:rPr>
      <w:rFonts w:ascii="Times New Roman" w:hAnsi="Times New Roman" w:eastAsia="宋体"/>
      <w:kern w:val="0"/>
    </w:rPr>
  </w:style>
  <w:style w:type="paragraph" w:customStyle="1" w:styleId="211">
    <w:name w:val="段落"/>
    <w:basedOn w:val="1"/>
    <w:qFormat/>
    <w:uiPriority w:val="0"/>
    <w:pPr>
      <w:suppressAutoHyphens w:val="0"/>
      <w:spacing w:before="120" w:after="120" w:line="0" w:lineRule="atLeast"/>
      <w:ind w:firstLine="567"/>
      <w:jc w:val="both"/>
    </w:pPr>
    <w:rPr>
      <w:rFonts w:ascii="Times New Roman" w:hAnsi="Times New Roman" w:eastAsia="宋体"/>
      <w:kern w:val="2"/>
      <w:sz w:val="28"/>
      <w:szCs w:val="20"/>
    </w:rPr>
  </w:style>
  <w:style w:type="paragraph" w:customStyle="1" w:styleId="212">
    <w:name w:val="xl51"/>
    <w:basedOn w:val="1"/>
    <w:qFormat/>
    <w:uiPriority w:val="0"/>
    <w:pPr>
      <w:widowControl/>
      <w:pBdr>
        <w:top w:val="single" w:color="auto" w:sz="8" w:space="0"/>
        <w:left w:val="single" w:color="auto" w:sz="8" w:space="0"/>
        <w:right w:val="single" w:color="auto" w:sz="8" w:space="0"/>
      </w:pBdr>
      <w:suppressAutoHyphens w:val="0"/>
      <w:spacing w:before="100" w:beforeAutospacing="1" w:after="100" w:afterAutospacing="1"/>
    </w:pPr>
    <w:rPr>
      <w:rFonts w:ascii="宋体" w:hAnsi="宋体" w:eastAsia="宋体" w:cs="宋体"/>
      <w:kern w:val="0"/>
      <w:sz w:val="18"/>
      <w:szCs w:val="18"/>
    </w:rPr>
  </w:style>
  <w:style w:type="paragraph" w:customStyle="1" w:styleId="213">
    <w:name w:val="图片"/>
    <w:basedOn w:val="1"/>
    <w:next w:val="1"/>
    <w:qFormat/>
    <w:uiPriority w:val="0"/>
    <w:pPr>
      <w:suppressAutoHyphens w:val="0"/>
      <w:spacing w:line="360" w:lineRule="auto"/>
      <w:jc w:val="center"/>
    </w:pPr>
    <w:rPr>
      <w:rFonts w:ascii="Times New Roman" w:hAnsi="Times New Roman" w:eastAsia="黑体"/>
      <w:kern w:val="2"/>
      <w:szCs w:val="20"/>
    </w:rPr>
  </w:style>
  <w:style w:type="paragraph" w:customStyle="1" w:styleId="214">
    <w:name w:val="xl40"/>
    <w:basedOn w:val="1"/>
    <w:qFormat/>
    <w:uiPriority w:val="0"/>
    <w:pPr>
      <w:widowControl/>
      <w:pBdr>
        <w:bottom w:val="single" w:color="auto" w:sz="8" w:space="0"/>
        <w:right w:val="single" w:color="auto" w:sz="8" w:space="0"/>
      </w:pBdr>
      <w:shd w:val="clear" w:color="auto" w:fill="993366"/>
      <w:suppressAutoHyphens w:val="0"/>
      <w:spacing w:before="100" w:beforeAutospacing="1" w:after="100" w:afterAutospacing="1"/>
    </w:pPr>
    <w:rPr>
      <w:rFonts w:ascii="宋体" w:hAnsi="宋体" w:eastAsia="宋体" w:cs="宋体"/>
      <w:kern w:val="0"/>
      <w:sz w:val="18"/>
      <w:szCs w:val="18"/>
    </w:rPr>
  </w:style>
  <w:style w:type="paragraph" w:customStyle="1" w:styleId="215">
    <w:name w:val="附录标题 3"/>
    <w:basedOn w:val="4"/>
    <w:qFormat/>
    <w:uiPriority w:val="0"/>
    <w:pPr>
      <w:tabs>
        <w:tab w:val="left" w:pos="180"/>
        <w:tab w:val="left" w:pos="360"/>
        <w:tab w:val="left" w:pos="709"/>
      </w:tabs>
      <w:suppressAutoHyphens w:val="0"/>
      <w:spacing w:before="240" w:after="120" w:line="360" w:lineRule="auto"/>
      <w:ind w:left="709" w:hanging="709"/>
      <w:jc w:val="both"/>
    </w:pPr>
    <w:rPr>
      <w:rFonts w:ascii="宋体" w:hAnsi="宋体" w:eastAsia="宋体"/>
      <w:color w:val="000000"/>
      <w:kern w:val="2"/>
      <w:sz w:val="28"/>
      <w:szCs w:val="28"/>
    </w:rPr>
  </w:style>
  <w:style w:type="paragraph" w:customStyle="1" w:styleId="216">
    <w:name w:val="xl33"/>
    <w:basedOn w:val="1"/>
    <w:qFormat/>
    <w:uiPriority w:val="0"/>
    <w:pPr>
      <w:widowControl/>
      <w:pBdr>
        <w:bottom w:val="single" w:color="auto" w:sz="8" w:space="0"/>
        <w:right w:val="single" w:color="auto" w:sz="8" w:space="0"/>
      </w:pBdr>
      <w:shd w:val="clear" w:color="auto" w:fill="FFCC99"/>
      <w:suppressAutoHyphens w:val="0"/>
      <w:spacing w:before="100" w:beforeAutospacing="1" w:after="100" w:afterAutospacing="1"/>
    </w:pPr>
    <w:rPr>
      <w:rFonts w:ascii="宋体" w:hAnsi="宋体" w:eastAsia="宋体" w:cs="宋体"/>
      <w:kern w:val="0"/>
    </w:rPr>
  </w:style>
  <w:style w:type="paragraph" w:customStyle="1" w:styleId="217">
    <w:name w:val="9"/>
    <w:basedOn w:val="1"/>
    <w:next w:val="73"/>
    <w:qFormat/>
    <w:uiPriority w:val="0"/>
    <w:pPr>
      <w:widowControl/>
      <w:suppressAutoHyphens w:val="0"/>
      <w:spacing w:before="100" w:beforeAutospacing="1" w:after="100" w:afterAutospacing="1"/>
    </w:pPr>
    <w:rPr>
      <w:rFonts w:ascii="Arial Unicode MS" w:hAnsi="Arial Unicode MS" w:eastAsia="Times New Roman"/>
      <w:kern w:val="0"/>
      <w:lang w:eastAsia="en-US"/>
    </w:rPr>
  </w:style>
  <w:style w:type="paragraph" w:customStyle="1" w:styleId="218">
    <w:name w:val="方案设计正文"/>
    <w:basedOn w:val="1"/>
    <w:qFormat/>
    <w:uiPriority w:val="0"/>
    <w:pPr>
      <w:tabs>
        <w:tab w:val="left" w:pos="1020"/>
      </w:tabs>
      <w:suppressAutoHyphens w:val="0"/>
      <w:spacing w:line="360" w:lineRule="auto"/>
      <w:ind w:left="1020" w:hanging="420"/>
      <w:jc w:val="both"/>
    </w:pPr>
    <w:rPr>
      <w:rFonts w:ascii="Times New Roman" w:hAnsi="Times New Roman" w:eastAsia="宋体"/>
      <w:kern w:val="2"/>
    </w:rPr>
  </w:style>
  <w:style w:type="paragraph" w:customStyle="1" w:styleId="219">
    <w:name w:val="xl43"/>
    <w:basedOn w:val="1"/>
    <w:qFormat/>
    <w:uiPriority w:val="0"/>
    <w:pPr>
      <w:widowControl/>
      <w:pBdr>
        <w:bottom w:val="single" w:color="auto" w:sz="8" w:space="0"/>
        <w:right w:val="single" w:color="auto" w:sz="8" w:space="0"/>
      </w:pBdr>
      <w:shd w:val="clear" w:color="auto" w:fill="003366"/>
      <w:suppressAutoHyphens w:val="0"/>
      <w:spacing w:before="100" w:beforeAutospacing="1" w:after="100" w:afterAutospacing="1"/>
    </w:pPr>
    <w:rPr>
      <w:rFonts w:ascii="宋体" w:hAnsi="宋体" w:eastAsia="宋体" w:cs="宋体"/>
      <w:kern w:val="0"/>
      <w:sz w:val="18"/>
      <w:szCs w:val="18"/>
    </w:rPr>
  </w:style>
  <w:style w:type="paragraph" w:customStyle="1" w:styleId="220">
    <w:name w:val="样式 首行缩进:  2 字符"/>
    <w:basedOn w:val="1"/>
    <w:qFormat/>
    <w:uiPriority w:val="0"/>
    <w:pPr>
      <w:suppressAutoHyphens w:val="0"/>
      <w:spacing w:line="360" w:lineRule="auto"/>
      <w:ind w:firstLine="200" w:firstLineChars="200"/>
      <w:jc w:val="both"/>
    </w:pPr>
    <w:rPr>
      <w:rFonts w:ascii="Times New Roman" w:hAnsi="Times New Roman" w:eastAsia="宋体"/>
      <w:color w:val="000000"/>
      <w:kern w:val="2"/>
      <w:szCs w:val="20"/>
    </w:rPr>
  </w:style>
  <w:style w:type="paragraph" w:customStyle="1" w:styleId="221">
    <w:name w:val="样式1"/>
    <w:basedOn w:val="1"/>
    <w:qFormat/>
    <w:uiPriority w:val="0"/>
    <w:pPr>
      <w:tabs>
        <w:tab w:val="left" w:pos="425"/>
      </w:tabs>
      <w:suppressAutoHyphens w:val="0"/>
      <w:ind w:left="425" w:hanging="425"/>
      <w:jc w:val="both"/>
    </w:pPr>
    <w:rPr>
      <w:rFonts w:ascii="Times New Roman" w:hAnsi="Times New Roman" w:eastAsia="宋体"/>
      <w:kern w:val="2"/>
      <w:sz w:val="21"/>
    </w:rPr>
  </w:style>
  <w:style w:type="paragraph" w:customStyle="1" w:styleId="222">
    <w:name w:val="List Paragraph"/>
    <w:basedOn w:val="1"/>
    <w:qFormat/>
    <w:uiPriority w:val="0"/>
    <w:pPr>
      <w:suppressAutoHyphens w:val="0"/>
      <w:ind w:firstLine="420" w:firstLineChars="200"/>
      <w:jc w:val="both"/>
    </w:pPr>
    <w:rPr>
      <w:rFonts w:ascii="Times New Roman" w:hAnsi="Times New Roman" w:eastAsia="宋体"/>
      <w:kern w:val="2"/>
      <w:sz w:val="21"/>
    </w:rPr>
  </w:style>
  <w:style w:type="paragraph" w:customStyle="1" w:styleId="223">
    <w:name w:val="样式 标题 3BOD 0Heading 3 - old3H3h33rd levell3CTlevel_3PI..."/>
    <w:basedOn w:val="4"/>
    <w:qFormat/>
    <w:uiPriority w:val="0"/>
    <w:pPr>
      <w:numPr>
        <w:ilvl w:val="0"/>
        <w:numId w:val="11"/>
      </w:numPr>
      <w:tabs>
        <w:tab w:val="left" w:pos="180"/>
        <w:tab w:val="left" w:pos="360"/>
        <w:tab w:val="left" w:pos="720"/>
        <w:tab w:val="clear" w:pos="840"/>
      </w:tabs>
      <w:suppressAutoHyphens w:val="0"/>
      <w:spacing w:before="100" w:after="100" w:line="415" w:lineRule="auto"/>
      <w:ind w:left="720" w:hanging="720"/>
      <w:jc w:val="both"/>
    </w:pPr>
    <w:rPr>
      <w:rFonts w:ascii="宋体" w:hAnsi="宋体" w:eastAsia="宋体"/>
      <w:color w:val="000000"/>
      <w:kern w:val="2"/>
      <w:sz w:val="24"/>
      <w:szCs w:val="20"/>
    </w:rPr>
  </w:style>
  <w:style w:type="paragraph" w:customStyle="1" w:styleId="224">
    <w:name w:val="xl44"/>
    <w:basedOn w:val="1"/>
    <w:qFormat/>
    <w:uiPriority w:val="0"/>
    <w:pPr>
      <w:widowControl/>
      <w:pBdr>
        <w:bottom w:val="single" w:color="auto" w:sz="8" w:space="0"/>
        <w:right w:val="single" w:color="auto" w:sz="8" w:space="0"/>
      </w:pBdr>
      <w:suppressAutoHyphens w:val="0"/>
      <w:spacing w:before="100" w:beforeAutospacing="1" w:after="100" w:afterAutospacing="1"/>
    </w:pPr>
    <w:rPr>
      <w:rFonts w:ascii="宋体" w:hAnsi="宋体" w:eastAsia="宋体" w:cs="宋体"/>
      <w:color w:val="FF0000"/>
      <w:kern w:val="0"/>
      <w:sz w:val="18"/>
      <w:szCs w:val="18"/>
    </w:rPr>
  </w:style>
  <w:style w:type="paragraph" w:customStyle="1" w:styleId="225">
    <w:name w:val="表格"/>
    <w:basedOn w:val="24"/>
    <w:next w:val="24"/>
    <w:qFormat/>
    <w:uiPriority w:val="0"/>
    <w:pPr>
      <w:spacing w:line="360" w:lineRule="auto"/>
      <w:ind w:firstLine="0" w:firstLineChars="0"/>
      <w:jc w:val="center"/>
    </w:pPr>
    <w:rPr>
      <w:rFonts w:ascii="Times New Roman" w:hAnsi="Times New Roman"/>
      <w:b/>
      <w:bCs/>
      <w:sz w:val="24"/>
      <w:szCs w:val="20"/>
    </w:rPr>
  </w:style>
  <w:style w:type="paragraph" w:customStyle="1" w:styleId="226">
    <w:name w:val="正文1"/>
    <w:basedOn w:val="1"/>
    <w:next w:val="1"/>
    <w:qFormat/>
    <w:uiPriority w:val="0"/>
    <w:pPr>
      <w:suppressAutoHyphens w:val="0"/>
      <w:spacing w:beforeLines="50" w:afterLines="50" w:line="360" w:lineRule="auto"/>
      <w:ind w:left="34" w:hanging="34" w:hangingChars="16"/>
    </w:pPr>
    <w:rPr>
      <w:rFonts w:ascii="Times New Roman" w:hAnsi="Times New Roman" w:eastAsia="宋体"/>
      <w:iCs/>
      <w:kern w:val="2"/>
    </w:rPr>
  </w:style>
  <w:style w:type="paragraph" w:customStyle="1" w:styleId="227">
    <w:name w:val="表格标题"/>
    <w:basedOn w:val="18"/>
    <w:qFormat/>
    <w:uiPriority w:val="0"/>
    <w:pPr>
      <w:suppressAutoHyphens w:val="0"/>
      <w:spacing w:after="0"/>
      <w:jc w:val="center"/>
    </w:pPr>
    <w:rPr>
      <w:rFonts w:ascii="Times New Roman" w:hAnsi="Times New Roman" w:eastAsia="宋体"/>
      <w:b/>
      <w:bCs/>
      <w:kern w:val="2"/>
      <w:sz w:val="15"/>
    </w:rPr>
  </w:style>
  <w:style w:type="paragraph" w:customStyle="1" w:styleId="228">
    <w:name w:val="正文首行缩进: 2 字符"/>
    <w:basedOn w:val="1"/>
    <w:qFormat/>
    <w:uiPriority w:val="0"/>
    <w:pPr>
      <w:suppressAutoHyphens w:val="0"/>
      <w:spacing w:line="360" w:lineRule="auto"/>
      <w:ind w:firstLine="200" w:firstLineChars="200"/>
      <w:jc w:val="both"/>
    </w:pPr>
    <w:rPr>
      <w:rFonts w:ascii="Arial" w:hAnsi="Arial" w:eastAsia="宋体" w:cs="宋体"/>
      <w:kern w:val="2"/>
      <w:sz w:val="21"/>
      <w:szCs w:val="21"/>
    </w:rPr>
  </w:style>
  <w:style w:type="paragraph" w:customStyle="1" w:styleId="229">
    <w:name w:val="回信地址"/>
    <w:basedOn w:val="1"/>
    <w:qFormat/>
    <w:uiPriority w:val="0"/>
    <w:pPr>
      <w:keepLines/>
      <w:widowControl/>
      <w:suppressAutoHyphens w:val="0"/>
      <w:adjustRightInd w:val="0"/>
      <w:snapToGrid w:val="0"/>
      <w:spacing w:line="220" w:lineRule="atLeast"/>
      <w:jc w:val="both"/>
    </w:pPr>
    <w:rPr>
      <w:rFonts w:ascii="Times New Roman" w:hAnsi="Times New Roman" w:eastAsia="宋体"/>
      <w:kern w:val="0"/>
      <w:sz w:val="18"/>
      <w:szCs w:val="20"/>
    </w:rPr>
  </w:style>
  <w:style w:type="paragraph" w:customStyle="1" w:styleId="230">
    <w:name w:val="样式3"/>
    <w:basedOn w:val="1"/>
    <w:qFormat/>
    <w:uiPriority w:val="0"/>
    <w:pPr>
      <w:suppressAutoHyphens w:val="0"/>
      <w:spacing w:line="440" w:lineRule="exact"/>
      <w:ind w:firstLine="539"/>
      <w:jc w:val="both"/>
    </w:pPr>
    <w:rPr>
      <w:rFonts w:ascii="Times New Roman" w:hAnsi="Times New Roman" w:eastAsia="宋体"/>
      <w:kern w:val="2"/>
      <w:szCs w:val="20"/>
    </w:rPr>
  </w:style>
  <w:style w:type="paragraph" w:customStyle="1" w:styleId="231">
    <w:name w:val="华诚标题3"/>
    <w:basedOn w:val="4"/>
    <w:next w:val="232"/>
    <w:qFormat/>
    <w:uiPriority w:val="0"/>
    <w:pPr>
      <w:tabs>
        <w:tab w:val="left" w:pos="180"/>
        <w:tab w:val="left" w:pos="360"/>
        <w:tab w:val="left" w:pos="1200"/>
        <w:tab w:val="left" w:pos="1361"/>
      </w:tabs>
      <w:suppressAutoHyphens w:val="0"/>
      <w:spacing w:before="100" w:after="100" w:line="400" w:lineRule="exact"/>
      <w:ind w:left="1418" w:leftChars="400" w:hanging="567" w:hangingChars="200"/>
      <w:jc w:val="both"/>
    </w:pPr>
    <w:rPr>
      <w:rFonts w:ascii="Impact" w:hAnsi="Impact" w:eastAsia="宋体"/>
      <w:b w:val="0"/>
      <w:color w:val="000000"/>
      <w:kern w:val="0"/>
      <w:sz w:val="30"/>
      <w:szCs w:val="30"/>
    </w:rPr>
  </w:style>
  <w:style w:type="paragraph" w:customStyle="1" w:styleId="232">
    <w:name w:val="华诚正文"/>
    <w:basedOn w:val="1"/>
    <w:qFormat/>
    <w:uiPriority w:val="0"/>
    <w:pPr>
      <w:suppressAutoHyphens w:val="0"/>
      <w:spacing w:line="420" w:lineRule="auto"/>
      <w:ind w:firstLine="560" w:firstLineChars="200"/>
      <w:jc w:val="both"/>
    </w:pPr>
    <w:rPr>
      <w:rFonts w:ascii="宋体" w:hAnsi="Times New Roman" w:eastAsia="宋体"/>
      <w:kern w:val="2"/>
      <w:sz w:val="28"/>
      <w:szCs w:val="28"/>
    </w:rPr>
  </w:style>
  <w:style w:type="paragraph" w:customStyle="1" w:styleId="233">
    <w:name w:val="Char Char Char Char1"/>
    <w:basedOn w:val="1"/>
    <w:qFormat/>
    <w:uiPriority w:val="0"/>
    <w:pPr>
      <w:widowControl/>
      <w:suppressAutoHyphens w:val="0"/>
      <w:spacing w:after="160" w:line="240" w:lineRule="exact"/>
    </w:pPr>
    <w:rPr>
      <w:rFonts w:ascii="Arial" w:hAnsi="Arial" w:eastAsia="Times New Roman"/>
      <w:kern w:val="0"/>
      <w:sz w:val="20"/>
      <w:szCs w:val="20"/>
      <w:lang w:eastAsia="en-US"/>
    </w:rPr>
  </w:style>
  <w:style w:type="paragraph" w:customStyle="1" w:styleId="234">
    <w:name w:val="_"/>
    <w:basedOn w:val="1"/>
    <w:qFormat/>
    <w:uiPriority w:val="0"/>
    <w:pPr>
      <w:suppressAutoHyphens w:val="0"/>
      <w:adjustRightInd w:val="0"/>
      <w:spacing w:line="360" w:lineRule="auto"/>
      <w:ind w:left="480" w:firstLine="510"/>
      <w:jc w:val="both"/>
      <w:textAlignment w:val="baseline"/>
    </w:pPr>
    <w:rPr>
      <w:rFonts w:ascii="Times New Roman" w:hAnsi="Times New Roman" w:eastAsia="宋体"/>
      <w:kern w:val="0"/>
      <w:szCs w:val="20"/>
    </w:rPr>
  </w:style>
  <w:style w:type="paragraph" w:customStyle="1" w:styleId="235">
    <w:name w:val="Char Char Char"/>
    <w:basedOn w:val="1"/>
    <w:qFormat/>
    <w:uiPriority w:val="0"/>
    <w:pPr>
      <w:suppressAutoHyphens w:val="0"/>
      <w:jc w:val="both"/>
    </w:pPr>
    <w:rPr>
      <w:rFonts w:ascii="Times New Roman" w:hAnsi="Times New Roman" w:eastAsia="宋体"/>
      <w:kern w:val="2"/>
      <w:sz w:val="21"/>
    </w:rPr>
  </w:style>
  <w:style w:type="paragraph" w:customStyle="1" w:styleId="236">
    <w:name w:val="Appendix - Header"/>
    <w:basedOn w:val="1"/>
    <w:qFormat/>
    <w:uiPriority w:val="0"/>
    <w:pPr>
      <w:widowControl/>
      <w:suppressAutoHyphens w:val="0"/>
      <w:spacing w:after="120" w:line="240" w:lineRule="atLeast"/>
      <w:jc w:val="both"/>
    </w:pPr>
    <w:rPr>
      <w:rFonts w:ascii="Times New Roman" w:hAnsi="Times New Roman" w:eastAsia="宋体"/>
      <w:b/>
      <w:kern w:val="0"/>
      <w:sz w:val="32"/>
      <w:szCs w:val="20"/>
      <w:u w:val="single"/>
    </w:rPr>
  </w:style>
  <w:style w:type="paragraph" w:customStyle="1" w:styleId="237">
    <w:name w:val="xl46"/>
    <w:basedOn w:val="1"/>
    <w:qFormat/>
    <w:uiPriority w:val="0"/>
    <w:pPr>
      <w:widowControl/>
      <w:pBdr>
        <w:left w:val="single" w:color="auto" w:sz="8" w:space="0"/>
        <w:bottom w:val="single" w:color="auto" w:sz="8" w:space="0"/>
        <w:right w:val="single" w:color="auto" w:sz="8" w:space="0"/>
      </w:pBdr>
      <w:shd w:val="clear" w:color="auto" w:fill="FFFF99"/>
      <w:suppressAutoHyphens w:val="0"/>
      <w:spacing w:before="100" w:beforeAutospacing="1" w:after="100" w:afterAutospacing="1"/>
    </w:pPr>
    <w:rPr>
      <w:rFonts w:ascii="宋体" w:hAnsi="宋体" w:eastAsia="宋体" w:cs="宋体"/>
      <w:kern w:val="0"/>
      <w:sz w:val="18"/>
      <w:szCs w:val="18"/>
    </w:rPr>
  </w:style>
  <w:style w:type="paragraph" w:customStyle="1" w:styleId="238">
    <w:name w:val="样式 首行缩进:  2 字符 段前: 7.8 磅"/>
    <w:basedOn w:val="1"/>
    <w:qFormat/>
    <w:uiPriority w:val="0"/>
    <w:pPr>
      <w:suppressAutoHyphens w:val="0"/>
      <w:spacing w:line="360" w:lineRule="auto"/>
      <w:ind w:firstLine="480" w:firstLineChars="200"/>
      <w:jc w:val="center"/>
    </w:pPr>
    <w:rPr>
      <w:rFonts w:ascii="宋体" w:hAnsi="宋体" w:eastAsia="宋体" w:cs="黑体"/>
      <w:kern w:val="0"/>
    </w:rPr>
  </w:style>
  <w:style w:type="paragraph" w:customStyle="1" w:styleId="239">
    <w:name w:val="规范正文"/>
    <w:basedOn w:val="1"/>
    <w:qFormat/>
    <w:uiPriority w:val="0"/>
    <w:pPr>
      <w:suppressAutoHyphens w:val="0"/>
      <w:adjustRightInd w:val="0"/>
      <w:spacing w:line="360" w:lineRule="auto"/>
      <w:ind w:left="480"/>
      <w:jc w:val="both"/>
      <w:textAlignment w:val="baseline"/>
    </w:pPr>
    <w:rPr>
      <w:rFonts w:ascii="Times New Roman" w:hAnsi="Times New Roman" w:eastAsia="宋体"/>
      <w:kern w:val="0"/>
      <w:szCs w:val="20"/>
    </w:rPr>
  </w:style>
  <w:style w:type="paragraph" w:customStyle="1" w:styleId="240">
    <w:name w:val="图表文字居中"/>
    <w:basedOn w:val="1"/>
    <w:qFormat/>
    <w:uiPriority w:val="0"/>
    <w:pPr>
      <w:suppressAutoHyphens w:val="0"/>
      <w:snapToGrid w:val="0"/>
      <w:jc w:val="center"/>
    </w:pPr>
    <w:rPr>
      <w:rFonts w:ascii="Arial" w:hAnsi="Arial" w:eastAsia="宋体"/>
      <w:kern w:val="2"/>
      <w:sz w:val="21"/>
      <w:szCs w:val="20"/>
    </w:rPr>
  </w:style>
  <w:style w:type="paragraph" w:customStyle="1" w:styleId="241">
    <w:name w:val="具体内容"/>
    <w:basedOn w:val="1"/>
    <w:qFormat/>
    <w:uiPriority w:val="0"/>
    <w:pPr>
      <w:suppressAutoHyphens w:val="0"/>
      <w:ind w:firstLine="200" w:firstLineChars="200"/>
      <w:jc w:val="both"/>
    </w:pPr>
    <w:rPr>
      <w:rFonts w:ascii="Times New Roman" w:hAnsi="Times New Roman" w:eastAsia="宋体"/>
      <w:kern w:val="2"/>
      <w:sz w:val="21"/>
    </w:rPr>
  </w:style>
  <w:style w:type="paragraph" w:customStyle="1" w:styleId="242">
    <w:name w:val="段落内容"/>
    <w:basedOn w:val="1"/>
    <w:qFormat/>
    <w:uiPriority w:val="0"/>
    <w:pPr>
      <w:suppressAutoHyphens w:val="0"/>
      <w:snapToGrid w:val="0"/>
      <w:spacing w:line="440" w:lineRule="atLeast"/>
      <w:ind w:firstLine="200" w:firstLineChars="200"/>
      <w:jc w:val="both"/>
    </w:pPr>
    <w:rPr>
      <w:rFonts w:ascii="Times New Roman" w:hAnsi="Times New Roman" w:eastAsia="宋体"/>
      <w:kern w:val="2"/>
      <w:sz w:val="28"/>
      <w:szCs w:val="20"/>
    </w:rPr>
  </w:style>
  <w:style w:type="paragraph" w:customStyle="1" w:styleId="243">
    <w:name w:val="xl25"/>
    <w:basedOn w:val="1"/>
    <w:qFormat/>
    <w:uiPriority w:val="0"/>
    <w:pPr>
      <w:widowControl/>
      <w:pBdr>
        <w:left w:val="single" w:color="auto" w:sz="8" w:space="0"/>
        <w:bottom w:val="single" w:color="auto" w:sz="8" w:space="0"/>
        <w:right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244">
    <w:name w:val="Char1 Char Char Char Char Char Char Char Char Char Char Char Char Char Char Char"/>
    <w:basedOn w:val="1"/>
    <w:qFormat/>
    <w:uiPriority w:val="0"/>
    <w:pPr>
      <w:widowControl/>
      <w:suppressAutoHyphens w:val="0"/>
      <w:spacing w:after="160" w:line="240" w:lineRule="exact"/>
    </w:pPr>
    <w:rPr>
      <w:rFonts w:ascii="Arial" w:hAnsi="Arial" w:eastAsia="Times New Roman"/>
      <w:kern w:val="0"/>
      <w:sz w:val="20"/>
      <w:szCs w:val="20"/>
      <w:lang w:eastAsia="en-US"/>
    </w:rPr>
  </w:style>
  <w:style w:type="paragraph" w:customStyle="1" w:styleId="245">
    <w:name w:val="样式 样式 样式 样式 宋体 小四 首行缩进:  0.74 厘米 行距: 最小值 18 磅 + 段前: 0.5 行 段后: 0...."/>
    <w:basedOn w:val="1"/>
    <w:qFormat/>
    <w:uiPriority w:val="0"/>
    <w:pPr>
      <w:suppressAutoHyphens w:val="0"/>
      <w:spacing w:beforeLines="50" w:afterLines="50" w:line="360" w:lineRule="auto"/>
      <w:ind w:firstLine="420"/>
      <w:jc w:val="both"/>
    </w:pPr>
    <w:rPr>
      <w:rFonts w:ascii="宋体" w:hAnsi="宋体" w:eastAsia="宋体"/>
      <w:kern w:val="2"/>
      <w:szCs w:val="20"/>
    </w:rPr>
  </w:style>
  <w:style w:type="paragraph" w:customStyle="1" w:styleId="246">
    <w:name w:val="Char Char1 Char Char Char Char Char Char Char Char Char Char Char Char Char Char Char"/>
    <w:basedOn w:val="1"/>
    <w:qFormat/>
    <w:uiPriority w:val="0"/>
    <w:pPr>
      <w:widowControl/>
      <w:suppressAutoHyphens w:val="0"/>
      <w:spacing w:after="160" w:line="240" w:lineRule="exact"/>
      <w:ind w:left="200" w:leftChars="200"/>
    </w:pPr>
    <w:rPr>
      <w:rFonts w:ascii="Verdana" w:hAnsi="Verdana" w:eastAsia="宋体"/>
      <w:kern w:val="0"/>
      <w:sz w:val="20"/>
      <w:szCs w:val="20"/>
      <w:lang w:eastAsia="en-US"/>
    </w:rPr>
  </w:style>
  <w:style w:type="paragraph" w:customStyle="1" w:styleId="247">
    <w:name w:val="xl39"/>
    <w:basedOn w:val="1"/>
    <w:qFormat/>
    <w:uiPriority w:val="0"/>
    <w:pPr>
      <w:widowControl/>
      <w:pBdr>
        <w:bottom w:val="single" w:color="auto" w:sz="8" w:space="0"/>
        <w:right w:val="single" w:color="auto" w:sz="8" w:space="0"/>
      </w:pBdr>
      <w:shd w:val="clear" w:color="auto" w:fill="FFFF99"/>
      <w:suppressAutoHyphens w:val="0"/>
      <w:spacing w:before="100" w:beforeAutospacing="1" w:after="100" w:afterAutospacing="1"/>
    </w:pPr>
    <w:rPr>
      <w:rFonts w:ascii="宋体" w:hAnsi="宋体" w:eastAsia="宋体" w:cs="宋体"/>
      <w:kern w:val="0"/>
    </w:rPr>
  </w:style>
  <w:style w:type="paragraph" w:customStyle="1" w:styleId="248">
    <w:name w:val="样式4"/>
    <w:basedOn w:val="1"/>
    <w:qFormat/>
    <w:uiPriority w:val="0"/>
    <w:pPr>
      <w:suppressAutoHyphens w:val="0"/>
      <w:snapToGrid w:val="0"/>
      <w:spacing w:line="360" w:lineRule="auto"/>
      <w:ind w:firstLine="539"/>
      <w:jc w:val="both"/>
    </w:pPr>
    <w:rPr>
      <w:rFonts w:ascii="Times New Roman" w:hAnsi="Times New Roman" w:eastAsia="宋体"/>
      <w:kern w:val="2"/>
      <w:szCs w:val="20"/>
    </w:rPr>
  </w:style>
  <w:style w:type="paragraph" w:customStyle="1" w:styleId="249">
    <w:name w:val="样式 样式 正文首行缩进 2 + 首行缩进:  2 字符 + 首行缩进:  2 字符"/>
    <w:basedOn w:val="1"/>
    <w:qFormat/>
    <w:uiPriority w:val="0"/>
    <w:pPr>
      <w:suppressAutoHyphens w:val="0"/>
      <w:spacing w:line="360" w:lineRule="auto"/>
      <w:ind w:firstLine="480" w:firstLineChars="200"/>
      <w:jc w:val="both"/>
    </w:pPr>
    <w:rPr>
      <w:rFonts w:ascii="Times New Roman" w:hAnsi="Times New Roman" w:eastAsia="宋体"/>
      <w:kern w:val="2"/>
      <w:szCs w:val="20"/>
    </w:rPr>
  </w:style>
  <w:style w:type="paragraph" w:customStyle="1" w:styleId="250">
    <w:name w:val="xl50"/>
    <w:basedOn w:val="1"/>
    <w:qFormat/>
    <w:uiPriority w:val="0"/>
    <w:pPr>
      <w:widowControl/>
      <w:pBdr>
        <w:left w:val="single" w:color="auto" w:sz="8" w:space="0"/>
        <w:right w:val="single" w:color="auto" w:sz="8" w:space="0"/>
      </w:pBdr>
      <w:shd w:val="clear" w:color="auto" w:fill="FFFF99"/>
      <w:suppressAutoHyphens w:val="0"/>
      <w:spacing w:before="100" w:beforeAutospacing="1" w:after="100" w:afterAutospacing="1"/>
      <w:jc w:val="center"/>
    </w:pPr>
    <w:rPr>
      <w:rFonts w:ascii="宋体" w:hAnsi="宋体" w:eastAsia="宋体" w:cs="宋体"/>
      <w:kern w:val="0"/>
      <w:sz w:val="18"/>
      <w:szCs w:val="18"/>
    </w:rPr>
  </w:style>
  <w:style w:type="paragraph" w:customStyle="1" w:styleId="251">
    <w:name w:val="日期3"/>
    <w:basedOn w:val="1"/>
    <w:next w:val="1"/>
    <w:qFormat/>
    <w:uiPriority w:val="0"/>
    <w:pPr>
      <w:suppressAutoHyphens w:val="0"/>
      <w:adjustRightInd w:val="0"/>
      <w:spacing w:line="312" w:lineRule="atLeast"/>
      <w:ind w:firstLine="510"/>
      <w:jc w:val="both"/>
      <w:textAlignment w:val="baseline"/>
    </w:pPr>
    <w:rPr>
      <w:rFonts w:ascii="Times New Roman" w:hAnsi="Times New Roman" w:eastAsia="宋体"/>
      <w:kern w:val="0"/>
      <w:szCs w:val="20"/>
    </w:rPr>
  </w:style>
  <w:style w:type="paragraph" w:customStyle="1" w:styleId="252">
    <w:name w:val="其它"/>
    <w:basedOn w:val="1"/>
    <w:qFormat/>
    <w:uiPriority w:val="0"/>
    <w:pPr>
      <w:widowControl/>
      <w:numPr>
        <w:ilvl w:val="0"/>
        <w:numId w:val="12"/>
      </w:numPr>
      <w:suppressAutoHyphens w:val="0"/>
    </w:pPr>
    <w:rPr>
      <w:rFonts w:ascii="Times New Roman" w:hAnsi="Times New Roman" w:eastAsia="宋体"/>
      <w:kern w:val="0"/>
    </w:rPr>
  </w:style>
  <w:style w:type="paragraph" w:customStyle="1" w:styleId="253">
    <w:name w:val="图"/>
    <w:basedOn w:val="1"/>
    <w:next w:val="24"/>
    <w:qFormat/>
    <w:uiPriority w:val="0"/>
    <w:pPr>
      <w:suppressAutoHyphens w:val="0"/>
      <w:spacing w:line="360" w:lineRule="auto"/>
      <w:jc w:val="center"/>
    </w:pPr>
    <w:rPr>
      <w:rFonts w:ascii="Times New Roman" w:hAnsi="Times New Roman" w:eastAsia="宋体"/>
      <w:b/>
      <w:kern w:val="2"/>
    </w:rPr>
  </w:style>
  <w:style w:type="paragraph" w:customStyle="1" w:styleId="254">
    <w:name w:val="Default~LT~Gliederung 1"/>
    <w:qFormat/>
    <w:uiPriority w:val="0"/>
    <w:pPr>
      <w:widowControl w:val="0"/>
      <w:tabs>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line="100" w:lineRule="atLeast"/>
      <w:ind w:left="540"/>
    </w:pPr>
    <w:rPr>
      <w:rFonts w:ascii="DejaVu Sans" w:hAnsi="DejaVu Sans" w:eastAsia="DejaVu Sans" w:cs="Times New Roman"/>
      <w:color w:val="000000"/>
      <w:kern w:val="1"/>
      <w:sz w:val="64"/>
      <w:szCs w:val="64"/>
      <w:lang w:val="en-US" w:eastAsia="zh-CN" w:bidi="ar-SA"/>
    </w:rPr>
  </w:style>
  <w:style w:type="paragraph" w:customStyle="1" w:styleId="255">
    <w:name w:val="Char1"/>
    <w:basedOn w:val="1"/>
    <w:qFormat/>
    <w:uiPriority w:val="0"/>
    <w:pPr>
      <w:widowControl/>
      <w:suppressAutoHyphens w:val="0"/>
      <w:spacing w:after="160" w:line="240" w:lineRule="exact"/>
    </w:pPr>
    <w:rPr>
      <w:rFonts w:ascii="Verdana" w:hAnsi="Verdana" w:eastAsia="仿宋_GB2312"/>
      <w:kern w:val="0"/>
      <w:szCs w:val="20"/>
      <w:lang w:eastAsia="en-US"/>
    </w:rPr>
  </w:style>
  <w:style w:type="paragraph" w:customStyle="1" w:styleId="256">
    <w:name w:val="xl42"/>
    <w:basedOn w:val="1"/>
    <w:qFormat/>
    <w:uiPriority w:val="0"/>
    <w:pPr>
      <w:widowControl/>
      <w:pBdr>
        <w:bottom w:val="single" w:color="auto" w:sz="8" w:space="0"/>
        <w:right w:val="single" w:color="auto" w:sz="8" w:space="0"/>
      </w:pBdr>
      <w:shd w:val="clear" w:color="auto" w:fill="FFCC99"/>
      <w:suppressAutoHyphens w:val="0"/>
      <w:spacing w:before="100" w:beforeAutospacing="1" w:after="100" w:afterAutospacing="1"/>
      <w:jc w:val="center"/>
    </w:pPr>
    <w:rPr>
      <w:rFonts w:ascii="宋体" w:hAnsi="宋体" w:eastAsia="宋体" w:cs="宋体"/>
      <w:kern w:val="0"/>
      <w:sz w:val="18"/>
      <w:szCs w:val="18"/>
    </w:rPr>
  </w:style>
  <w:style w:type="paragraph" w:customStyle="1" w:styleId="257">
    <w:name w:val="样式4 Char Char"/>
    <w:basedOn w:val="24"/>
    <w:qFormat/>
    <w:uiPriority w:val="0"/>
    <w:pPr>
      <w:spacing w:line="320" w:lineRule="exact"/>
      <w:ind w:firstLine="496" w:firstLineChars="0"/>
    </w:pPr>
    <w:rPr>
      <w:rFonts w:ascii="楷体_GB2312" w:hAnsi="Times New Roman" w:eastAsia="仿宋_GB2312"/>
      <w:sz w:val="24"/>
      <w:szCs w:val="20"/>
    </w:rPr>
  </w:style>
  <w:style w:type="paragraph" w:customStyle="1" w:styleId="258">
    <w:name w:val="正文2"/>
    <w:basedOn w:val="1"/>
    <w:qFormat/>
    <w:uiPriority w:val="0"/>
    <w:pPr>
      <w:suppressAutoHyphens w:val="0"/>
      <w:adjustRightInd w:val="0"/>
      <w:spacing w:before="120" w:after="120" w:line="440" w:lineRule="atLeast"/>
      <w:ind w:left="1320"/>
      <w:jc w:val="both"/>
      <w:textAlignment w:val="baseline"/>
    </w:pPr>
    <w:rPr>
      <w:rFonts w:ascii="Times New Roman" w:hAnsi="Times New Roman" w:eastAsia="宋体"/>
      <w:kern w:val="0"/>
      <w:szCs w:val="20"/>
    </w:rPr>
  </w:style>
  <w:style w:type="paragraph" w:customStyle="1" w:styleId="259">
    <w:name w:val="样式"/>
    <w:basedOn w:val="1"/>
    <w:qFormat/>
    <w:uiPriority w:val="0"/>
    <w:pPr>
      <w:suppressAutoHyphens w:val="0"/>
      <w:autoSpaceDE w:val="0"/>
      <w:autoSpaceDN w:val="0"/>
      <w:snapToGrid w:val="0"/>
      <w:spacing w:before="120" w:after="120" w:line="360" w:lineRule="auto"/>
      <w:jc w:val="both"/>
    </w:pPr>
    <w:rPr>
      <w:rFonts w:ascii="宋体" w:hAnsi="Times New Roman" w:eastAsia="宋体"/>
      <w:kern w:val="2"/>
    </w:rPr>
  </w:style>
  <w:style w:type="paragraph" w:customStyle="1" w:styleId="260">
    <w:name w:val="Default Paragraph Font Para Char"/>
    <w:basedOn w:val="1"/>
    <w:qFormat/>
    <w:uiPriority w:val="0"/>
    <w:pPr>
      <w:widowControl/>
      <w:suppressAutoHyphens w:val="0"/>
      <w:spacing w:after="160" w:line="240" w:lineRule="exact"/>
    </w:pPr>
    <w:rPr>
      <w:rFonts w:ascii="Verdana" w:hAnsi="Verdana" w:eastAsia="宋体"/>
      <w:kern w:val="0"/>
      <w:szCs w:val="20"/>
      <w:lang w:eastAsia="en-US"/>
    </w:rPr>
  </w:style>
  <w:style w:type="paragraph" w:customStyle="1" w:styleId="261">
    <w:name w:val="7"/>
    <w:basedOn w:val="1"/>
    <w:next w:val="8"/>
    <w:qFormat/>
    <w:uiPriority w:val="0"/>
    <w:pPr>
      <w:suppressAutoHyphens w:val="0"/>
      <w:spacing w:after="120"/>
      <w:ind w:left="420" w:leftChars="200"/>
      <w:jc w:val="both"/>
    </w:pPr>
    <w:rPr>
      <w:rFonts w:ascii="Times New Roman" w:hAnsi="Times New Roman" w:eastAsia="宋体"/>
      <w:kern w:val="2"/>
    </w:rPr>
  </w:style>
  <w:style w:type="paragraph" w:customStyle="1" w:styleId="262">
    <w:name w:val="图名"/>
    <w:basedOn w:val="1"/>
    <w:qFormat/>
    <w:uiPriority w:val="0"/>
    <w:pPr>
      <w:suppressAutoHyphens w:val="0"/>
      <w:spacing w:line="360" w:lineRule="auto"/>
      <w:jc w:val="center"/>
    </w:pPr>
    <w:rPr>
      <w:rFonts w:ascii="Times New Roman" w:hAnsi="Times New Roman" w:eastAsia="宋体"/>
      <w:b/>
      <w:kern w:val="2"/>
    </w:rPr>
  </w:style>
  <w:style w:type="paragraph" w:customStyle="1" w:styleId="263">
    <w:name w:val="t2"/>
    <w:basedOn w:val="1"/>
    <w:qFormat/>
    <w:uiPriority w:val="0"/>
    <w:pPr>
      <w:tabs>
        <w:tab w:val="left" w:pos="425"/>
        <w:tab w:val="left" w:pos="845"/>
      </w:tabs>
      <w:suppressAutoHyphens w:val="0"/>
      <w:spacing w:after="120"/>
      <w:ind w:left="845" w:hanging="137"/>
      <w:jc w:val="both"/>
    </w:pPr>
    <w:rPr>
      <w:rFonts w:ascii="Times New Roman" w:hAnsi="Times New Roman" w:eastAsia="宋体"/>
      <w:kern w:val="2"/>
      <w:sz w:val="21"/>
      <w:szCs w:val="20"/>
    </w:rPr>
  </w:style>
  <w:style w:type="paragraph" w:customStyle="1" w:styleId="264">
    <w:name w:val="正文3"/>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265">
    <w:name w:val="缺省文本"/>
    <w:basedOn w:val="1"/>
    <w:qFormat/>
    <w:uiPriority w:val="0"/>
    <w:pPr>
      <w:suppressAutoHyphens w:val="0"/>
      <w:autoSpaceDE w:val="0"/>
      <w:autoSpaceDN w:val="0"/>
      <w:adjustRightInd w:val="0"/>
      <w:spacing w:line="360" w:lineRule="auto"/>
    </w:pPr>
    <w:rPr>
      <w:rFonts w:ascii="Times New Roman" w:hAnsi="Times New Roman" w:eastAsia="宋体"/>
      <w:kern w:val="0"/>
    </w:rPr>
  </w:style>
  <w:style w:type="paragraph" w:customStyle="1" w:styleId="266">
    <w:name w:val="标题3"/>
    <w:basedOn w:val="4"/>
    <w:qFormat/>
    <w:uiPriority w:val="0"/>
    <w:pPr>
      <w:keepNext w:val="0"/>
      <w:keepLines w:val="0"/>
      <w:widowControl/>
      <w:pBdr>
        <w:top w:val="dotted" w:color="622423" w:sz="4" w:space="1"/>
        <w:bottom w:val="dotted" w:color="622423" w:sz="4" w:space="1"/>
      </w:pBdr>
      <w:suppressAutoHyphens w:val="0"/>
      <w:spacing w:before="300" w:after="200" w:line="252" w:lineRule="auto"/>
      <w:ind w:left="1855" w:hanging="720"/>
      <w:jc w:val="center"/>
    </w:pPr>
    <w:rPr>
      <w:rFonts w:ascii="Cambria" w:hAnsi="Cambria" w:eastAsia="宋体"/>
      <w:b w:val="0"/>
      <w:bCs w:val="0"/>
      <w:caps/>
      <w:color w:val="622423"/>
      <w:kern w:val="0"/>
      <w:sz w:val="24"/>
      <w:szCs w:val="24"/>
      <w:lang w:eastAsia="en-US" w:bidi="en-US"/>
    </w:rPr>
  </w:style>
  <w:style w:type="paragraph" w:customStyle="1" w:styleId="267">
    <w:name w:val="xl29"/>
    <w:basedOn w:val="1"/>
    <w:qFormat/>
    <w:uiPriority w:val="0"/>
    <w:pPr>
      <w:widowControl/>
      <w:suppressAutoHyphens w:val="0"/>
      <w:spacing w:before="100" w:after="100"/>
      <w:jc w:val="center"/>
      <w:textAlignment w:val="center"/>
    </w:pPr>
    <w:rPr>
      <w:rFonts w:ascii="Arial Unicode MS" w:hAnsi="Arial Unicode MS" w:eastAsia="Arial Unicode MS"/>
      <w:kern w:val="0"/>
      <w:szCs w:val="20"/>
    </w:rPr>
  </w:style>
  <w:style w:type="paragraph" w:customStyle="1" w:styleId="268">
    <w:name w:val="Char Char Char Char Char Char Char Char Char Char Char Char Char Char Char Char1"/>
    <w:basedOn w:val="1"/>
    <w:qFormat/>
    <w:uiPriority w:val="0"/>
    <w:pPr>
      <w:tabs>
        <w:tab w:val="left" w:pos="360"/>
      </w:tabs>
      <w:suppressAutoHyphens w:val="0"/>
      <w:spacing w:line="360" w:lineRule="auto"/>
      <w:ind w:firstLine="480" w:firstLineChars="200"/>
      <w:jc w:val="both"/>
    </w:pPr>
    <w:rPr>
      <w:rFonts w:ascii="宋体" w:hAnsi="宋体" w:eastAsia="宋体"/>
      <w:kern w:val="0"/>
    </w:rPr>
  </w:style>
  <w:style w:type="paragraph" w:customStyle="1" w:styleId="269">
    <w:name w:val="xl38"/>
    <w:basedOn w:val="1"/>
    <w:qFormat/>
    <w:uiPriority w:val="0"/>
    <w:pPr>
      <w:widowControl/>
      <w:pBdr>
        <w:right w:val="single" w:color="auto" w:sz="8" w:space="0"/>
      </w:pBdr>
      <w:shd w:val="clear" w:color="auto" w:fill="FFFF99"/>
      <w:suppressAutoHyphens w:val="0"/>
      <w:spacing w:before="100" w:beforeAutospacing="1" w:after="100" w:afterAutospacing="1"/>
    </w:pPr>
    <w:rPr>
      <w:rFonts w:ascii="宋体" w:hAnsi="宋体" w:eastAsia="宋体" w:cs="宋体"/>
      <w:kern w:val="0"/>
    </w:rPr>
  </w:style>
  <w:style w:type="paragraph" w:customStyle="1" w:styleId="270">
    <w:name w:val="段落正文"/>
    <w:basedOn w:val="1"/>
    <w:qFormat/>
    <w:uiPriority w:val="0"/>
    <w:pPr>
      <w:suppressAutoHyphens w:val="0"/>
      <w:spacing w:line="360" w:lineRule="auto"/>
      <w:ind w:firstLine="488"/>
      <w:jc w:val="both"/>
    </w:pPr>
    <w:rPr>
      <w:rFonts w:ascii="宋体" w:hAnsi="宋体" w:eastAsia="宋体"/>
      <w:spacing w:val="2"/>
      <w:kern w:val="2"/>
    </w:rPr>
  </w:style>
  <w:style w:type="paragraph" w:customStyle="1" w:styleId="271">
    <w:name w:val="样式 正文文本缩进 + 首行缩进:  2 字符"/>
    <w:basedOn w:val="8"/>
    <w:qFormat/>
    <w:uiPriority w:val="0"/>
    <w:pPr>
      <w:spacing w:after="0" w:line="360" w:lineRule="auto"/>
      <w:ind w:left="0" w:leftChars="0" w:firstLine="420" w:firstLineChars="200"/>
    </w:pPr>
    <w:rPr>
      <w:rFonts w:ascii="Arial" w:hAnsi="Arial" w:cs="宋体"/>
      <w:sz w:val="24"/>
      <w:szCs w:val="20"/>
    </w:rPr>
  </w:style>
  <w:style w:type="paragraph" w:customStyle="1" w:styleId="272">
    <w:name w:val="xl23"/>
    <w:basedOn w:val="1"/>
    <w:qFormat/>
    <w:uiPriority w:val="0"/>
    <w:pPr>
      <w:widowControl/>
      <w:suppressAutoHyphens w:val="0"/>
      <w:spacing w:before="100" w:beforeAutospacing="1" w:after="100" w:afterAutospacing="1" w:line="360" w:lineRule="auto"/>
      <w:jc w:val="both"/>
      <w:textAlignment w:val="top"/>
    </w:pPr>
    <w:rPr>
      <w:rFonts w:ascii="Times New Roman" w:hAnsi="Times New Roman" w:eastAsia="宋体"/>
      <w:kern w:val="0"/>
    </w:rPr>
  </w:style>
  <w:style w:type="paragraph" w:customStyle="1" w:styleId="273">
    <w:name w:val="样式 样式 正文文本缩进 + 左  0 字符 + 首行缩进:  2.5 字符"/>
    <w:basedOn w:val="1"/>
    <w:qFormat/>
    <w:uiPriority w:val="0"/>
    <w:pPr>
      <w:suppressAutoHyphens w:val="0"/>
      <w:spacing w:line="360" w:lineRule="auto"/>
      <w:ind w:firstLine="600" w:firstLineChars="250"/>
      <w:jc w:val="both"/>
    </w:pPr>
    <w:rPr>
      <w:rFonts w:ascii="Times New Roman" w:hAnsi="Times New Roman" w:eastAsia="宋体" w:cs="宋体"/>
      <w:kern w:val="2"/>
      <w:sz w:val="21"/>
      <w:szCs w:val="20"/>
    </w:rPr>
  </w:style>
  <w:style w:type="paragraph" w:customStyle="1" w:styleId="274">
    <w:name w:val="题目1"/>
    <w:basedOn w:val="1"/>
    <w:qFormat/>
    <w:uiPriority w:val="0"/>
    <w:pPr>
      <w:suppressAutoHyphens w:val="0"/>
      <w:spacing w:line="440" w:lineRule="exact"/>
      <w:jc w:val="both"/>
    </w:pPr>
    <w:rPr>
      <w:rFonts w:ascii="Times New Roman" w:hAnsi="Times New Roman" w:eastAsia="黑体"/>
      <w:kern w:val="2"/>
    </w:rPr>
  </w:style>
  <w:style w:type="paragraph" w:customStyle="1" w:styleId="275">
    <w:name w:val="usecase1"/>
    <w:basedOn w:val="41"/>
    <w:qFormat/>
    <w:uiPriority w:val="0"/>
    <w:pPr>
      <w:tabs>
        <w:tab w:val="left" w:pos="0"/>
      </w:tabs>
      <w:ind w:left="545" w:hanging="261"/>
    </w:pPr>
    <w:rPr>
      <w:rFonts w:ascii="Times New Roman" w:hAnsi="Times New Roman"/>
    </w:rPr>
  </w:style>
  <w:style w:type="paragraph" w:customStyle="1" w:styleId="276">
    <w:name w:val="Table Text"/>
    <w:basedOn w:val="1"/>
    <w:qFormat/>
    <w:uiPriority w:val="0"/>
    <w:pPr>
      <w:widowControl/>
      <w:suppressAutoHyphens w:val="0"/>
      <w:spacing w:before="60" w:after="60"/>
    </w:pPr>
    <w:rPr>
      <w:rFonts w:ascii="Times New Roman" w:hAnsi="Times New Roman" w:eastAsia="宋体"/>
      <w:kern w:val="0"/>
      <w:sz w:val="21"/>
    </w:rPr>
  </w:style>
  <w:style w:type="paragraph" w:customStyle="1" w:styleId="277">
    <w:name w:val="正文5"/>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278">
    <w:name w:val="xl56"/>
    <w:basedOn w:val="1"/>
    <w:qFormat/>
    <w:uiPriority w:val="0"/>
    <w:pPr>
      <w:widowControl/>
      <w:pBdr>
        <w:top w:val="single" w:color="auto" w:sz="8" w:space="0"/>
        <w:left w:val="single" w:color="auto" w:sz="8" w:space="0"/>
        <w:right w:val="single" w:color="auto" w:sz="8" w:space="0"/>
      </w:pBdr>
      <w:shd w:val="clear" w:color="auto" w:fill="FF0000"/>
      <w:suppressAutoHyphens w:val="0"/>
      <w:spacing w:before="100" w:beforeAutospacing="1" w:after="100" w:afterAutospacing="1"/>
    </w:pPr>
    <w:rPr>
      <w:rFonts w:ascii="宋体" w:hAnsi="宋体" w:eastAsia="宋体" w:cs="宋体"/>
      <w:color w:val="FF0000"/>
      <w:kern w:val="0"/>
      <w:sz w:val="18"/>
      <w:szCs w:val="18"/>
    </w:rPr>
  </w:style>
  <w:style w:type="paragraph" w:customStyle="1" w:styleId="279">
    <w:name w:val="合生"/>
    <w:basedOn w:val="1"/>
    <w:qFormat/>
    <w:uiPriority w:val="0"/>
    <w:pPr>
      <w:suppressAutoHyphens w:val="0"/>
      <w:spacing w:line="300" w:lineRule="auto"/>
      <w:ind w:firstLine="420" w:firstLineChars="200"/>
      <w:jc w:val="both"/>
    </w:pPr>
    <w:rPr>
      <w:rFonts w:ascii="宋体" w:hAnsi="宋体" w:eastAsia="宋体"/>
      <w:kern w:val="2"/>
    </w:rPr>
  </w:style>
  <w:style w:type="paragraph" w:customStyle="1" w:styleId="280">
    <w:name w:val="xl59"/>
    <w:basedOn w:val="1"/>
    <w:qFormat/>
    <w:uiPriority w:val="0"/>
    <w:pPr>
      <w:widowControl/>
      <w:pBdr>
        <w:left w:val="single" w:color="auto" w:sz="8" w:space="0"/>
        <w:bottom w:val="single" w:color="auto" w:sz="8" w:space="0"/>
        <w:right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281">
    <w:name w:val="Char Char Char Char"/>
    <w:basedOn w:val="28"/>
    <w:qFormat/>
    <w:uiPriority w:val="0"/>
    <w:pPr>
      <w:adjustRightInd w:val="0"/>
      <w:snapToGrid w:val="0"/>
      <w:spacing w:line="360" w:lineRule="auto"/>
    </w:pPr>
    <w:rPr>
      <w:rFonts w:ascii="Tahoma" w:hAnsi="Tahoma"/>
      <w:sz w:val="24"/>
    </w:rPr>
  </w:style>
  <w:style w:type="paragraph" w:customStyle="1" w:styleId="282">
    <w:name w:val="Body Text 02"/>
    <w:basedOn w:val="18"/>
    <w:qFormat/>
    <w:uiPriority w:val="0"/>
    <w:pPr>
      <w:suppressAutoHyphens w:val="0"/>
      <w:jc w:val="both"/>
    </w:pPr>
    <w:rPr>
      <w:rFonts w:ascii="Times New Roman" w:hAnsi="Times New Roman" w:eastAsia="楷体_GB2312"/>
      <w:kern w:val="0"/>
    </w:rPr>
  </w:style>
  <w:style w:type="paragraph" w:customStyle="1" w:styleId="283">
    <w:name w:val="样式 首行缩进:  0.74 厘米 行距: 1.5 倍行距"/>
    <w:basedOn w:val="1"/>
    <w:qFormat/>
    <w:uiPriority w:val="0"/>
    <w:pPr>
      <w:suppressAutoHyphens w:val="0"/>
      <w:spacing w:line="360" w:lineRule="auto"/>
      <w:ind w:firstLine="420"/>
      <w:jc w:val="both"/>
    </w:pPr>
    <w:rPr>
      <w:rFonts w:ascii="Arial" w:hAnsi="Arial" w:eastAsia="宋体" w:cs="宋体"/>
      <w:kern w:val="2"/>
      <w:szCs w:val="20"/>
    </w:rPr>
  </w:style>
  <w:style w:type="paragraph" w:customStyle="1" w:styleId="284">
    <w:name w:val="样式 标题 4H4标题 4 Char1标题 4 Char Charbullet Char Charbl Char Ch..."/>
    <w:basedOn w:val="5"/>
    <w:qFormat/>
    <w:uiPriority w:val="0"/>
    <w:pPr>
      <w:tabs>
        <w:tab w:val="left" w:pos="2160"/>
      </w:tabs>
      <w:suppressAutoHyphens w:val="0"/>
      <w:spacing w:line="360" w:lineRule="auto"/>
      <w:ind w:left="2160" w:hanging="420"/>
      <w:jc w:val="both"/>
    </w:pPr>
    <w:rPr>
      <w:rFonts w:ascii="Times New Roman" w:hAnsi="Times New Roman" w:eastAsia="宋体"/>
      <w:kern w:val="2"/>
      <w:sz w:val="24"/>
      <w:szCs w:val="20"/>
    </w:rPr>
  </w:style>
  <w:style w:type="paragraph" w:customStyle="1" w:styleId="285">
    <w:name w:val="xl52"/>
    <w:basedOn w:val="1"/>
    <w:qFormat/>
    <w:uiPriority w:val="0"/>
    <w:pPr>
      <w:widowControl/>
      <w:pBdr>
        <w:left w:val="single" w:color="auto" w:sz="8" w:space="0"/>
        <w:bottom w:val="single" w:color="auto" w:sz="8" w:space="0"/>
        <w:right w:val="single" w:color="auto" w:sz="8" w:space="0"/>
      </w:pBdr>
      <w:suppressAutoHyphens w:val="0"/>
      <w:spacing w:before="100" w:beforeAutospacing="1" w:after="100" w:afterAutospacing="1"/>
    </w:pPr>
    <w:rPr>
      <w:rFonts w:ascii="宋体" w:hAnsi="宋体" w:eastAsia="宋体" w:cs="宋体"/>
      <w:kern w:val="0"/>
      <w:sz w:val="18"/>
      <w:szCs w:val="18"/>
    </w:rPr>
  </w:style>
  <w:style w:type="paragraph" w:customStyle="1" w:styleId="286">
    <w:name w:val="附录标题 2"/>
    <w:basedOn w:val="3"/>
    <w:qFormat/>
    <w:uiPriority w:val="0"/>
    <w:pPr>
      <w:tabs>
        <w:tab w:val="left" w:pos="567"/>
      </w:tabs>
      <w:suppressAutoHyphens w:val="0"/>
      <w:spacing w:before="240" w:after="120" w:line="360" w:lineRule="auto"/>
      <w:ind w:left="567" w:hanging="567"/>
      <w:jc w:val="both"/>
    </w:pPr>
    <w:rPr>
      <w:rFonts w:ascii="宋体" w:hAnsi="宋体" w:eastAsia="宋体"/>
      <w:kern w:val="2"/>
      <w:sz w:val="28"/>
    </w:rPr>
  </w:style>
  <w:style w:type="paragraph" w:customStyle="1" w:styleId="287">
    <w:name w:val="样式 (复杂脚本) 宋体 行距: 1.5 倍行距"/>
    <w:basedOn w:val="6"/>
    <w:qFormat/>
    <w:uiPriority w:val="0"/>
    <w:pPr>
      <w:widowControl/>
      <w:tabs>
        <w:tab w:val="left" w:pos="540"/>
      </w:tabs>
      <w:spacing w:before="100" w:after="100" w:line="360" w:lineRule="auto"/>
      <w:ind w:left="0" w:firstLine="0"/>
      <w:jc w:val="left"/>
    </w:pPr>
    <w:rPr>
      <w:kern w:val="0"/>
      <w:sz w:val="24"/>
      <w:szCs w:val="24"/>
    </w:rPr>
  </w:style>
  <w:style w:type="paragraph" w:customStyle="1" w:styleId="288">
    <w:name w:val="日期1"/>
    <w:basedOn w:val="1"/>
    <w:next w:val="1"/>
    <w:qFormat/>
    <w:uiPriority w:val="0"/>
    <w:pPr>
      <w:suppressAutoHyphens w:val="0"/>
      <w:adjustRightInd w:val="0"/>
      <w:spacing w:line="312" w:lineRule="atLeast"/>
      <w:ind w:firstLine="510"/>
      <w:jc w:val="both"/>
      <w:textAlignment w:val="baseline"/>
    </w:pPr>
    <w:rPr>
      <w:rFonts w:ascii="Times New Roman" w:hAnsi="Times New Roman" w:eastAsia="宋体"/>
      <w:kern w:val="0"/>
      <w:szCs w:val="20"/>
    </w:rPr>
  </w:style>
  <w:style w:type="paragraph" w:customStyle="1" w:styleId="289">
    <w:name w:val="??"/>
    <w:qFormat/>
    <w:uiPriority w:val="0"/>
    <w:pPr>
      <w:widowControl w:val="0"/>
      <w:autoSpaceDE w:val="0"/>
      <w:autoSpaceDN w:val="0"/>
      <w:adjustRightInd w:val="0"/>
      <w:spacing w:line="312" w:lineRule="atLeast"/>
      <w:jc w:val="both"/>
      <w:textAlignment w:val="baseline"/>
    </w:pPr>
    <w:rPr>
      <w:rFonts w:ascii="Times New Roman" w:hAnsi="Times New Roman" w:eastAsia="??" w:cs="Times New Roman"/>
      <w:sz w:val="21"/>
      <w:lang w:val="en-US" w:eastAsia="zh-CN" w:bidi="ar-SA"/>
    </w:rPr>
  </w:style>
  <w:style w:type="paragraph" w:customStyle="1" w:styleId="290">
    <w:name w:val="Body"/>
    <w:basedOn w:val="1"/>
    <w:qFormat/>
    <w:uiPriority w:val="0"/>
    <w:pPr>
      <w:suppressAutoHyphens w:val="0"/>
      <w:autoSpaceDE w:val="0"/>
      <w:autoSpaceDN w:val="0"/>
      <w:adjustRightInd w:val="0"/>
      <w:spacing w:line="400" w:lineRule="atLeast"/>
      <w:ind w:left="851" w:hanging="851"/>
    </w:pPr>
    <w:rPr>
      <w:rFonts w:ascii="Times New Roman" w:hAnsi="Times New Roman" w:eastAsia="宋体"/>
      <w:kern w:val="0"/>
      <w:szCs w:val="20"/>
      <w:lang w:val="en-GB"/>
    </w:rPr>
  </w:style>
  <w:style w:type="paragraph" w:customStyle="1" w:styleId="291">
    <w:name w:val="xl36"/>
    <w:basedOn w:val="1"/>
    <w:qFormat/>
    <w:uiPriority w:val="0"/>
    <w:pPr>
      <w:widowControl/>
      <w:pBdr>
        <w:bottom w:val="single" w:color="auto" w:sz="8" w:space="0"/>
        <w:right w:val="single" w:color="auto" w:sz="8" w:space="0"/>
      </w:pBdr>
      <w:shd w:val="clear" w:color="auto" w:fill="008000"/>
      <w:suppressAutoHyphens w:val="0"/>
      <w:spacing w:before="100" w:beforeAutospacing="1" w:after="100" w:afterAutospacing="1"/>
    </w:pPr>
    <w:rPr>
      <w:rFonts w:ascii="宋体" w:hAnsi="宋体" w:eastAsia="宋体" w:cs="宋体"/>
      <w:kern w:val="0"/>
      <w:sz w:val="18"/>
      <w:szCs w:val="18"/>
    </w:rPr>
  </w:style>
  <w:style w:type="paragraph" w:customStyle="1" w:styleId="292">
    <w:name w:val="Char1 Char Char Char Char Char Char Char Char Char Char Char Char Char Char Char1"/>
    <w:basedOn w:val="1"/>
    <w:qFormat/>
    <w:uiPriority w:val="0"/>
    <w:pPr>
      <w:widowControl/>
      <w:suppressAutoHyphens w:val="0"/>
      <w:spacing w:after="160" w:line="240" w:lineRule="exact"/>
    </w:pPr>
    <w:rPr>
      <w:rFonts w:ascii="Arial" w:hAnsi="Arial" w:eastAsia="Times New Roman"/>
      <w:kern w:val="0"/>
      <w:sz w:val="20"/>
      <w:szCs w:val="20"/>
      <w:lang w:eastAsia="en-US"/>
    </w:rPr>
  </w:style>
  <w:style w:type="paragraph" w:customStyle="1" w:styleId="293">
    <w:name w:val="texte"/>
    <w:basedOn w:val="1"/>
    <w:qFormat/>
    <w:uiPriority w:val="0"/>
    <w:pPr>
      <w:keepLines/>
      <w:widowControl/>
      <w:tabs>
        <w:tab w:val="left" w:pos="0"/>
      </w:tabs>
      <w:suppressAutoHyphens w:val="0"/>
      <w:overflowPunct w:val="0"/>
      <w:autoSpaceDE w:val="0"/>
      <w:autoSpaceDN w:val="0"/>
      <w:adjustRightInd w:val="0"/>
      <w:spacing w:before="120" w:line="440" w:lineRule="atLeast"/>
      <w:ind w:firstLine="540"/>
      <w:jc w:val="both"/>
      <w:textAlignment w:val="baseline"/>
    </w:pPr>
    <w:rPr>
      <w:rFonts w:ascii="宋体" w:hAnsi="Times New Roman" w:eastAsia="宋体"/>
      <w:kern w:val="0"/>
      <w:szCs w:val="20"/>
    </w:rPr>
  </w:style>
  <w:style w:type="paragraph" w:customStyle="1" w:styleId="294">
    <w:name w:val="我的正文"/>
    <w:basedOn w:val="1"/>
    <w:qFormat/>
    <w:uiPriority w:val="0"/>
    <w:pPr>
      <w:widowControl/>
      <w:suppressAutoHyphens w:val="0"/>
      <w:spacing w:line="360" w:lineRule="auto"/>
      <w:ind w:firstLine="567"/>
      <w:jc w:val="both"/>
    </w:pPr>
    <w:rPr>
      <w:rFonts w:ascii="Times New Roman" w:hAnsi="Times New Roman" w:eastAsia="宋体"/>
      <w:bCs/>
      <w:kern w:val="0"/>
      <w:szCs w:val="20"/>
    </w:rPr>
  </w:style>
  <w:style w:type="paragraph" w:customStyle="1" w:styleId="295">
    <w:name w:val="xl24"/>
    <w:basedOn w:val="1"/>
    <w:qFormat/>
    <w:uiPriority w:val="0"/>
    <w:pPr>
      <w:widowControl/>
      <w:pBdr>
        <w:top w:val="single" w:color="auto" w:sz="8" w:space="0"/>
        <w:left w:val="single" w:color="auto" w:sz="8" w:space="0"/>
        <w:right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296">
    <w:name w:val="样式 标题 4bulletblbbh4H4 + 左侧:  0 厘米 首行缩进:  0 厘米"/>
    <w:basedOn w:val="5"/>
    <w:qFormat/>
    <w:uiPriority w:val="0"/>
    <w:pPr>
      <w:keepLines w:val="0"/>
      <w:suppressAutoHyphens w:val="0"/>
      <w:spacing w:before="0" w:after="0" w:line="360" w:lineRule="auto"/>
      <w:jc w:val="both"/>
    </w:pPr>
    <w:rPr>
      <w:kern w:val="2"/>
      <w:sz w:val="24"/>
      <w:szCs w:val="20"/>
    </w:rPr>
  </w:style>
  <w:style w:type="paragraph" w:customStyle="1" w:styleId="297">
    <w:name w:val="xl35"/>
    <w:basedOn w:val="1"/>
    <w:qFormat/>
    <w:uiPriority w:val="0"/>
    <w:pPr>
      <w:widowControl/>
      <w:pBdr>
        <w:bottom w:val="single" w:color="auto" w:sz="8" w:space="0"/>
        <w:right w:val="single" w:color="auto" w:sz="8" w:space="0"/>
      </w:pBdr>
      <w:suppressAutoHyphens w:val="0"/>
      <w:spacing w:before="100" w:beforeAutospacing="1" w:after="100" w:afterAutospacing="1"/>
    </w:pPr>
    <w:rPr>
      <w:rFonts w:ascii="宋体" w:hAnsi="宋体" w:eastAsia="宋体" w:cs="宋体"/>
      <w:kern w:val="0"/>
      <w:sz w:val="18"/>
      <w:szCs w:val="18"/>
    </w:rPr>
  </w:style>
  <w:style w:type="paragraph" w:customStyle="1" w:styleId="298">
    <w:name w:val="普通 (Web)"/>
    <w:basedOn w:val="1"/>
    <w:next w:val="1"/>
    <w:qFormat/>
    <w:uiPriority w:val="0"/>
    <w:pPr>
      <w:widowControl/>
      <w:suppressAutoHyphens w:val="0"/>
      <w:spacing w:before="100" w:after="100"/>
    </w:pPr>
    <w:rPr>
      <w:rFonts w:ascii="宋体" w:hAnsi="Times New Roman" w:eastAsia="宋体"/>
      <w:color w:val="000000"/>
      <w:kern w:val="2"/>
      <w:szCs w:val="20"/>
    </w:rPr>
  </w:style>
  <w:style w:type="paragraph" w:customStyle="1" w:styleId="299">
    <w:name w:val="样式 楷体_GB2312 小四 首行缩进:  0.8 厘米"/>
    <w:basedOn w:val="1"/>
    <w:qFormat/>
    <w:uiPriority w:val="0"/>
    <w:pPr>
      <w:suppressAutoHyphens w:val="0"/>
      <w:spacing w:line="360" w:lineRule="auto"/>
      <w:ind w:firstLine="482"/>
      <w:jc w:val="both"/>
    </w:pPr>
    <w:rPr>
      <w:rFonts w:ascii="楷体_GB2312" w:hAnsi="Arial" w:eastAsia="楷体_GB2312"/>
      <w:kern w:val="2"/>
      <w:szCs w:val="20"/>
    </w:rPr>
  </w:style>
  <w:style w:type="paragraph" w:customStyle="1" w:styleId="300">
    <w:name w:val="样式 样式 正文首行缩进 + 首行缩进:  1 字符 + 首行缩进:  1 字符"/>
    <w:basedOn w:val="1"/>
    <w:qFormat/>
    <w:uiPriority w:val="0"/>
    <w:pPr>
      <w:suppressAutoHyphens w:val="0"/>
      <w:adjustRightInd w:val="0"/>
      <w:snapToGrid w:val="0"/>
      <w:spacing w:line="360" w:lineRule="auto"/>
      <w:ind w:firstLine="200" w:firstLineChars="200"/>
      <w:jc w:val="both"/>
    </w:pPr>
    <w:rPr>
      <w:rFonts w:ascii="Times New Roman" w:hAnsi="Times New Roman" w:eastAsia="宋体"/>
      <w:kern w:val="2"/>
    </w:rPr>
  </w:style>
  <w:style w:type="paragraph" w:customStyle="1" w:styleId="301">
    <w:name w:val="Char Char Char Char2"/>
    <w:basedOn w:val="1"/>
    <w:qFormat/>
    <w:uiPriority w:val="0"/>
    <w:pPr>
      <w:widowControl/>
      <w:suppressAutoHyphens w:val="0"/>
      <w:spacing w:after="160" w:line="240" w:lineRule="exact"/>
    </w:pPr>
    <w:rPr>
      <w:rFonts w:ascii="Arial" w:hAnsi="Arial" w:eastAsia="Times New Roman"/>
      <w:kern w:val="0"/>
      <w:sz w:val="20"/>
      <w:szCs w:val="20"/>
      <w:lang w:eastAsia="en-US"/>
    </w:rPr>
  </w:style>
  <w:style w:type="paragraph" w:customStyle="1" w:styleId="302">
    <w:name w:val="正文（首行缩进2字符） Char Char"/>
    <w:basedOn w:val="1"/>
    <w:next w:val="1"/>
    <w:qFormat/>
    <w:uiPriority w:val="0"/>
    <w:pPr>
      <w:suppressAutoHyphens w:val="0"/>
      <w:spacing w:line="360" w:lineRule="auto"/>
      <w:ind w:firstLine="482"/>
      <w:jc w:val="both"/>
    </w:pPr>
    <w:rPr>
      <w:rFonts w:ascii="Times New Roman" w:hAnsi="Times New Roman" w:eastAsia="宋体"/>
      <w:kern w:val="2"/>
    </w:rPr>
  </w:style>
  <w:style w:type="paragraph" w:customStyle="1" w:styleId="303">
    <w:name w:val="附录标题 4"/>
    <w:basedOn w:val="5"/>
    <w:qFormat/>
    <w:uiPriority w:val="0"/>
    <w:pPr>
      <w:keepLines w:val="0"/>
      <w:tabs>
        <w:tab w:val="left" w:pos="851"/>
      </w:tabs>
      <w:suppressAutoHyphens w:val="0"/>
      <w:spacing w:before="120" w:after="120" w:line="360" w:lineRule="auto"/>
      <w:ind w:left="851" w:hanging="851"/>
      <w:jc w:val="both"/>
    </w:pPr>
    <w:rPr>
      <w:rFonts w:ascii="Times New Roman" w:hAnsi="Times New Roman" w:eastAsia="宋体"/>
      <w:kern w:val="2"/>
    </w:rPr>
  </w:style>
  <w:style w:type="paragraph" w:customStyle="1" w:styleId="304">
    <w:name w:val="表格列标题"/>
    <w:basedOn w:val="1"/>
    <w:qFormat/>
    <w:uiPriority w:val="0"/>
    <w:pPr>
      <w:suppressAutoHyphens w:val="0"/>
      <w:adjustRightInd w:val="0"/>
      <w:spacing w:line="360" w:lineRule="atLeast"/>
      <w:jc w:val="both"/>
      <w:textAlignment w:val="baseline"/>
    </w:pPr>
    <w:rPr>
      <w:rFonts w:ascii="Times New Roman" w:hAnsi="Times New Roman" w:eastAsia="宋体"/>
      <w:b/>
      <w:kern w:val="2"/>
    </w:rPr>
  </w:style>
  <w:style w:type="paragraph" w:customStyle="1" w:styleId="305">
    <w:name w:val="xl54"/>
    <w:basedOn w:val="1"/>
    <w:qFormat/>
    <w:uiPriority w:val="0"/>
    <w:pPr>
      <w:widowControl/>
      <w:pBdr>
        <w:top w:val="single" w:color="auto" w:sz="8" w:space="0"/>
        <w:left w:val="single" w:color="auto" w:sz="8" w:space="0"/>
        <w:right w:val="single" w:color="auto" w:sz="8" w:space="0"/>
      </w:pBdr>
      <w:shd w:val="clear" w:color="auto" w:fill="FFCC99"/>
      <w:suppressAutoHyphens w:val="0"/>
      <w:spacing w:before="100" w:beforeAutospacing="1" w:after="100" w:afterAutospacing="1"/>
    </w:pPr>
    <w:rPr>
      <w:rFonts w:ascii="宋体" w:hAnsi="宋体" w:eastAsia="宋体" w:cs="宋体"/>
      <w:kern w:val="0"/>
      <w:sz w:val="18"/>
      <w:szCs w:val="18"/>
    </w:rPr>
  </w:style>
  <w:style w:type="paragraph" w:customStyle="1" w:styleId="306">
    <w:name w:val="样式 样式 仿宋_GB2312 小四 黑色 行距: 1.5 倍行距 + 首行缩进:  2 字符"/>
    <w:basedOn w:val="1"/>
    <w:qFormat/>
    <w:uiPriority w:val="0"/>
    <w:pPr>
      <w:suppressAutoHyphens w:val="0"/>
      <w:spacing w:line="360" w:lineRule="auto"/>
      <w:ind w:firstLine="200" w:firstLineChars="200"/>
      <w:jc w:val="both"/>
    </w:pPr>
    <w:rPr>
      <w:rFonts w:ascii="仿宋_GB2312" w:hAnsi="Times New Roman" w:eastAsia="仿宋_GB2312" w:cs="宋体"/>
      <w:color w:val="000000"/>
      <w:kern w:val="2"/>
      <w:szCs w:val="20"/>
    </w:rPr>
  </w:style>
  <w:style w:type="paragraph" w:customStyle="1" w:styleId="307">
    <w:name w:val="xl61"/>
    <w:basedOn w:val="1"/>
    <w:qFormat/>
    <w:uiPriority w:val="0"/>
    <w:pPr>
      <w:widowControl/>
      <w:pBdr>
        <w:top w:val="single" w:color="auto" w:sz="8" w:space="0"/>
        <w:bottom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308">
    <w:name w:val="xl45"/>
    <w:basedOn w:val="1"/>
    <w:qFormat/>
    <w:uiPriority w:val="0"/>
    <w:pPr>
      <w:widowControl/>
      <w:pBdr>
        <w:top w:val="single" w:color="auto" w:sz="8" w:space="0"/>
        <w:left w:val="single" w:color="auto" w:sz="8" w:space="0"/>
        <w:right w:val="single" w:color="auto" w:sz="8" w:space="0"/>
      </w:pBdr>
      <w:shd w:val="clear" w:color="auto" w:fill="FFFF99"/>
      <w:suppressAutoHyphens w:val="0"/>
      <w:spacing w:before="100" w:beforeAutospacing="1" w:after="100" w:afterAutospacing="1"/>
    </w:pPr>
    <w:rPr>
      <w:rFonts w:ascii="宋体" w:hAnsi="宋体" w:eastAsia="宋体" w:cs="宋体"/>
      <w:kern w:val="0"/>
      <w:sz w:val="18"/>
      <w:szCs w:val="18"/>
    </w:rPr>
  </w:style>
  <w:style w:type="paragraph" w:customStyle="1" w:styleId="309">
    <w:name w:val="Style Normal Indent + First line:  2 ch"/>
    <w:basedOn w:val="24"/>
    <w:qFormat/>
    <w:uiPriority w:val="0"/>
    <w:pPr>
      <w:spacing w:line="360" w:lineRule="auto"/>
      <w:ind w:firstLine="200"/>
    </w:pPr>
    <w:rPr>
      <w:rFonts w:ascii="Times New Roman" w:hAnsi="Times New Roman" w:cs="宋体"/>
      <w:sz w:val="24"/>
      <w:szCs w:val="20"/>
    </w:rPr>
  </w:style>
  <w:style w:type="paragraph" w:customStyle="1" w:styleId="310">
    <w:name w:val="xl53"/>
    <w:basedOn w:val="1"/>
    <w:qFormat/>
    <w:uiPriority w:val="0"/>
    <w:pPr>
      <w:widowControl/>
      <w:pBdr>
        <w:top w:val="single" w:color="auto" w:sz="8" w:space="0"/>
        <w:left w:val="single" w:color="auto" w:sz="8" w:space="0"/>
        <w:right w:val="single" w:color="auto" w:sz="8" w:space="0"/>
      </w:pBdr>
      <w:shd w:val="clear" w:color="auto" w:fill="FFCC99"/>
      <w:suppressAutoHyphens w:val="0"/>
      <w:spacing w:before="100" w:beforeAutospacing="1" w:after="100" w:afterAutospacing="1"/>
      <w:jc w:val="center"/>
    </w:pPr>
    <w:rPr>
      <w:rFonts w:ascii="宋体" w:hAnsi="宋体" w:eastAsia="宋体" w:cs="宋体"/>
      <w:kern w:val="0"/>
      <w:sz w:val="18"/>
      <w:szCs w:val="18"/>
    </w:rPr>
  </w:style>
  <w:style w:type="paragraph" w:customStyle="1" w:styleId="311">
    <w:name w:val="无序表L2"/>
    <w:basedOn w:val="1"/>
    <w:qFormat/>
    <w:uiPriority w:val="0"/>
    <w:pPr>
      <w:tabs>
        <w:tab w:val="left" w:pos="845"/>
        <w:tab w:val="left" w:pos="1620"/>
      </w:tabs>
      <w:suppressAutoHyphens w:val="0"/>
      <w:spacing w:afterLines="50" w:line="300" w:lineRule="auto"/>
      <w:ind w:left="845" w:hanging="420"/>
      <w:jc w:val="both"/>
    </w:pPr>
    <w:rPr>
      <w:rFonts w:ascii="Times New Roman" w:hAnsi="Times New Roman" w:eastAsia="仿宋_GB2312"/>
      <w:spacing w:val="8"/>
      <w:kern w:val="2"/>
      <w:sz w:val="28"/>
      <w:szCs w:val="20"/>
    </w:rPr>
  </w:style>
  <w:style w:type="paragraph" w:customStyle="1" w:styleId="312">
    <w:name w:val="font5"/>
    <w:basedOn w:val="1"/>
    <w:qFormat/>
    <w:uiPriority w:val="0"/>
    <w:pPr>
      <w:widowControl/>
      <w:suppressAutoHyphens w:val="0"/>
      <w:spacing w:before="100" w:beforeAutospacing="1" w:after="100" w:afterAutospacing="1"/>
    </w:pPr>
    <w:rPr>
      <w:rFonts w:ascii="宋体" w:hAnsi="宋体" w:eastAsia="宋体" w:cs="宋体"/>
      <w:kern w:val="0"/>
      <w:sz w:val="18"/>
      <w:szCs w:val="18"/>
    </w:rPr>
  </w:style>
  <w:style w:type="paragraph" w:customStyle="1" w:styleId="313">
    <w:name w:val="InfoBlue"/>
    <w:basedOn w:val="1"/>
    <w:next w:val="18"/>
    <w:qFormat/>
    <w:uiPriority w:val="0"/>
    <w:pPr>
      <w:suppressAutoHyphens w:val="0"/>
      <w:spacing w:after="120" w:line="240" w:lineRule="atLeast"/>
      <w:ind w:right="-154"/>
    </w:pPr>
    <w:rPr>
      <w:rFonts w:ascii="Times New Roman" w:hAnsi="Times New Roman" w:eastAsia="宋体"/>
      <w:i/>
      <w:snapToGrid w:val="0"/>
      <w:color w:val="0000FF"/>
      <w:kern w:val="0"/>
      <w:sz w:val="20"/>
      <w:szCs w:val="20"/>
    </w:rPr>
  </w:style>
  <w:style w:type="paragraph" w:customStyle="1" w:styleId="314">
    <w:name w:val="xl32"/>
    <w:basedOn w:val="1"/>
    <w:qFormat/>
    <w:uiPriority w:val="0"/>
    <w:pPr>
      <w:widowControl/>
      <w:pBdr>
        <w:right w:val="single" w:color="auto" w:sz="8" w:space="0"/>
      </w:pBdr>
      <w:shd w:val="clear" w:color="auto" w:fill="FFCC99"/>
      <w:suppressAutoHyphens w:val="0"/>
      <w:spacing w:before="100" w:beforeAutospacing="1" w:after="100" w:afterAutospacing="1"/>
      <w:jc w:val="center"/>
    </w:pPr>
    <w:rPr>
      <w:rFonts w:ascii="宋体" w:hAnsi="宋体" w:eastAsia="宋体" w:cs="宋体"/>
      <w:kern w:val="0"/>
      <w:sz w:val="18"/>
      <w:szCs w:val="18"/>
    </w:rPr>
  </w:style>
  <w:style w:type="paragraph" w:customStyle="1" w:styleId="315">
    <w:name w:val="WPSOffice手动目录 2"/>
    <w:qFormat/>
    <w:uiPriority w:val="0"/>
    <w:pPr>
      <w:ind w:leftChars="200"/>
    </w:pPr>
    <w:rPr>
      <w:rFonts w:ascii="Times New Roman" w:hAnsi="Times New Roman" w:eastAsia="宋体" w:cs="Times New Roman"/>
      <w:sz w:val="20"/>
      <w:szCs w:val="20"/>
    </w:rPr>
  </w:style>
  <w:style w:type="paragraph" w:customStyle="1" w:styleId="316">
    <w:name w:val="标书正文1"/>
    <w:basedOn w:val="1"/>
    <w:qFormat/>
    <w:uiPriority w:val="0"/>
    <w:pPr>
      <w:suppressAutoHyphens w:val="0"/>
      <w:autoSpaceDE w:val="0"/>
      <w:autoSpaceDN w:val="0"/>
      <w:adjustRightInd w:val="0"/>
      <w:spacing w:afterLines="50" w:line="360" w:lineRule="auto"/>
      <w:ind w:firstLine="480" w:firstLineChars="200"/>
      <w:jc w:val="both"/>
    </w:pPr>
    <w:rPr>
      <w:rFonts w:ascii="宋体" w:hAnsi="Times New Roman" w:eastAsia="宋体"/>
      <w:kern w:val="0"/>
    </w:rPr>
  </w:style>
  <w:style w:type="paragraph" w:customStyle="1" w:styleId="317">
    <w:name w:val="普通正文"/>
    <w:basedOn w:val="1"/>
    <w:qFormat/>
    <w:uiPriority w:val="0"/>
    <w:pPr>
      <w:suppressAutoHyphens w:val="0"/>
      <w:adjustRightInd w:val="0"/>
      <w:spacing w:before="120" w:after="120" w:line="360" w:lineRule="auto"/>
      <w:textAlignment w:val="baseline"/>
    </w:pPr>
    <w:rPr>
      <w:rFonts w:ascii="宋体" w:hAnsi="Times New Roman" w:eastAsia="宋体"/>
      <w:kern w:val="0"/>
      <w:szCs w:val="20"/>
    </w:rPr>
  </w:style>
  <w:style w:type="paragraph" w:customStyle="1" w:styleId="318">
    <w:name w:val="样式7"/>
    <w:basedOn w:val="1"/>
    <w:qFormat/>
    <w:uiPriority w:val="0"/>
    <w:pPr>
      <w:suppressAutoHyphens w:val="0"/>
      <w:autoSpaceDE w:val="0"/>
      <w:autoSpaceDN w:val="0"/>
      <w:adjustRightInd w:val="0"/>
      <w:spacing w:line="440" w:lineRule="atLeast"/>
      <w:ind w:firstLine="601"/>
      <w:jc w:val="both"/>
      <w:textAlignment w:val="baseline"/>
    </w:pPr>
    <w:rPr>
      <w:rFonts w:ascii="宋体" w:hAnsi="Times New Roman" w:eastAsia="宋体"/>
      <w:kern w:val="0"/>
      <w:szCs w:val="20"/>
    </w:rPr>
  </w:style>
  <w:style w:type="paragraph" w:customStyle="1" w:styleId="319">
    <w:name w:val="DS"/>
    <w:basedOn w:val="50"/>
    <w:qFormat/>
    <w:uiPriority w:val="0"/>
    <w:pPr>
      <w:suppressAutoHyphens w:val="0"/>
      <w:ind w:left="34"/>
      <w:jc w:val="center"/>
      <w:textAlignment w:val="center"/>
    </w:pPr>
    <w:rPr>
      <w:rFonts w:ascii="Times New Roman" w:hAnsi="Times New Roman" w:eastAsia="宋体"/>
      <w:iCs/>
      <w:kern w:val="2"/>
    </w:rPr>
  </w:style>
  <w:style w:type="paragraph" w:customStyle="1" w:styleId="320">
    <w:name w:val="xl37"/>
    <w:basedOn w:val="1"/>
    <w:qFormat/>
    <w:uiPriority w:val="0"/>
    <w:pPr>
      <w:widowControl/>
      <w:pBdr>
        <w:bottom w:val="single" w:color="auto" w:sz="8" w:space="0"/>
        <w:right w:val="single" w:color="auto" w:sz="8" w:space="0"/>
      </w:pBdr>
      <w:shd w:val="clear" w:color="auto" w:fill="FFFF99"/>
      <w:suppressAutoHyphens w:val="0"/>
      <w:spacing w:before="100" w:beforeAutospacing="1" w:after="100" w:afterAutospacing="1"/>
    </w:pPr>
    <w:rPr>
      <w:rFonts w:ascii="宋体" w:hAnsi="宋体" w:eastAsia="宋体" w:cs="宋体"/>
      <w:kern w:val="0"/>
      <w:sz w:val="18"/>
      <w:szCs w:val="18"/>
    </w:rPr>
  </w:style>
  <w:style w:type="paragraph" w:customStyle="1" w:styleId="321">
    <w:name w:val="_Style 320"/>
    <w:basedOn w:val="2"/>
    <w:next w:val="1"/>
    <w:qFormat/>
    <w:uiPriority w:val="39"/>
    <w:pPr>
      <w:keepLines/>
      <w:widowControl/>
      <w:suppressAutoHyphens w:val="0"/>
      <w:spacing w:before="480" w:line="276" w:lineRule="auto"/>
      <w:outlineLvl w:val="9"/>
    </w:pPr>
    <w:rPr>
      <w:rFonts w:ascii="Cambria" w:hAnsi="Cambria" w:eastAsia="宋体"/>
      <w:i w:val="0"/>
      <w:iCs w:val="0"/>
      <w:color w:val="365F91"/>
      <w:kern w:val="0"/>
      <w:szCs w:val="28"/>
      <w:u w:val="none"/>
    </w:rPr>
  </w:style>
  <w:style w:type="paragraph" w:customStyle="1" w:styleId="322">
    <w:name w:val="Char2"/>
    <w:basedOn w:val="1"/>
    <w:qFormat/>
    <w:uiPriority w:val="0"/>
    <w:pPr>
      <w:widowControl/>
      <w:suppressAutoHyphens w:val="0"/>
      <w:spacing w:after="160" w:line="240" w:lineRule="exact"/>
    </w:pPr>
    <w:rPr>
      <w:rFonts w:ascii="Verdana" w:hAnsi="Verdana" w:eastAsia="仿宋_GB2312"/>
      <w:kern w:val="0"/>
      <w:szCs w:val="20"/>
      <w:lang w:eastAsia="en-US"/>
    </w:rPr>
  </w:style>
  <w:style w:type="paragraph" w:customStyle="1" w:styleId="323">
    <w:name w:val="sig2"/>
    <w:basedOn w:val="1"/>
    <w:qFormat/>
    <w:uiPriority w:val="0"/>
    <w:pPr>
      <w:widowControl/>
      <w:tabs>
        <w:tab w:val="left" w:pos="4680"/>
        <w:tab w:val="left" w:pos="7632"/>
      </w:tabs>
      <w:suppressAutoHyphens w:val="0"/>
      <w:spacing w:line="360" w:lineRule="auto"/>
      <w:ind w:left="34" w:hanging="34" w:hangingChars="16"/>
    </w:pPr>
    <w:rPr>
      <w:rFonts w:ascii="Arial" w:hAnsi="Arial" w:eastAsia="PMingLiU"/>
      <w:iCs/>
      <w:kern w:val="0"/>
      <w:szCs w:val="20"/>
      <w:lang w:val="en-AU" w:eastAsia="en-US"/>
    </w:rPr>
  </w:style>
  <w:style w:type="paragraph" w:customStyle="1" w:styleId="324">
    <w:name w:val="样式 样式 样式 段前: 0.5 行 段后: 0.5 行 + 左侧:  2 字符 段前: 0.5 行 段后: 0.5 行 + 段..."/>
    <w:basedOn w:val="1"/>
    <w:qFormat/>
    <w:uiPriority w:val="0"/>
    <w:pPr>
      <w:suppressAutoHyphens w:val="0"/>
      <w:spacing w:afterLines="100" w:line="360" w:lineRule="auto"/>
      <w:ind w:firstLine="200" w:firstLineChars="200"/>
    </w:pPr>
    <w:rPr>
      <w:rFonts w:ascii="Times New Roman" w:hAnsi="Times New Roman" w:eastAsia="宋体" w:cs="宋体"/>
      <w:kern w:val="2"/>
      <w:szCs w:val="20"/>
    </w:rPr>
  </w:style>
  <w:style w:type="paragraph" w:customStyle="1" w:styleId="325">
    <w:name w:val="日期2"/>
    <w:basedOn w:val="1"/>
    <w:next w:val="1"/>
    <w:qFormat/>
    <w:uiPriority w:val="0"/>
    <w:pPr>
      <w:suppressAutoHyphens w:val="0"/>
      <w:adjustRightInd w:val="0"/>
      <w:spacing w:line="312" w:lineRule="atLeast"/>
      <w:ind w:firstLine="510"/>
      <w:jc w:val="both"/>
      <w:textAlignment w:val="baseline"/>
    </w:pPr>
    <w:rPr>
      <w:rFonts w:ascii="Times New Roman" w:hAnsi="Times New Roman" w:eastAsia="宋体"/>
      <w:kern w:val="0"/>
      <w:szCs w:val="20"/>
    </w:rPr>
  </w:style>
  <w:style w:type="paragraph" w:customStyle="1" w:styleId="326">
    <w:name w:val="List Letter 2"/>
    <w:basedOn w:val="19"/>
    <w:qFormat/>
    <w:uiPriority w:val="0"/>
    <w:pPr>
      <w:keepLines/>
      <w:widowControl/>
      <w:numPr>
        <w:ilvl w:val="0"/>
        <w:numId w:val="0"/>
      </w:numPr>
      <w:spacing w:line="360" w:lineRule="auto"/>
      <w:jc w:val="left"/>
    </w:pPr>
    <w:rPr>
      <w:rFonts w:eastAsia="PMingLiU"/>
      <w:b/>
      <w:bCs/>
      <w:iCs/>
      <w:snapToGrid w:val="0"/>
      <w:kern w:val="0"/>
      <w:szCs w:val="20"/>
      <w:u w:val="single"/>
      <w:lang w:val="en-GB"/>
    </w:rPr>
  </w:style>
  <w:style w:type="paragraph" w:customStyle="1" w:styleId="327">
    <w:name w:val="标题1"/>
    <w:basedOn w:val="2"/>
    <w:qFormat/>
    <w:uiPriority w:val="0"/>
    <w:pPr>
      <w:keepLines/>
      <w:tabs>
        <w:tab w:val="left" w:pos="567"/>
      </w:tabs>
      <w:suppressAutoHyphens w:val="0"/>
      <w:spacing w:before="340" w:after="330" w:line="578" w:lineRule="auto"/>
      <w:ind w:left="420" w:hanging="420"/>
      <w:jc w:val="both"/>
    </w:pPr>
    <w:rPr>
      <w:rFonts w:ascii="Times New Roman" w:hAnsi="Times New Roman" w:eastAsia="黑体"/>
      <w:b w:val="0"/>
      <w:bCs w:val="0"/>
      <w:i w:val="0"/>
      <w:iCs w:val="0"/>
      <w:kern w:val="44"/>
      <w:sz w:val="30"/>
      <w:szCs w:val="36"/>
      <w:u w:val="none"/>
    </w:rPr>
  </w:style>
  <w:style w:type="paragraph" w:customStyle="1" w:styleId="328">
    <w:name w:val="xl26"/>
    <w:basedOn w:val="1"/>
    <w:qFormat/>
    <w:uiPriority w:val="0"/>
    <w:pPr>
      <w:widowControl/>
      <w:pBdr>
        <w:top w:val="single" w:color="auto" w:sz="8" w:space="0"/>
        <w:right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329">
    <w:name w:val="xl48"/>
    <w:basedOn w:val="1"/>
    <w:qFormat/>
    <w:uiPriority w:val="0"/>
    <w:pPr>
      <w:widowControl/>
      <w:pBdr>
        <w:left w:val="single" w:color="auto" w:sz="8" w:space="0"/>
        <w:bottom w:val="single" w:color="auto" w:sz="8" w:space="0"/>
        <w:right w:val="single" w:color="auto" w:sz="8" w:space="0"/>
      </w:pBdr>
      <w:shd w:val="clear" w:color="auto" w:fill="FFFF99"/>
      <w:suppressAutoHyphens w:val="0"/>
      <w:spacing w:before="100" w:beforeAutospacing="1" w:after="100" w:afterAutospacing="1"/>
    </w:pPr>
    <w:rPr>
      <w:rFonts w:ascii="宋体" w:hAnsi="宋体" w:eastAsia="宋体" w:cs="宋体"/>
      <w:kern w:val="0"/>
      <w:sz w:val="18"/>
      <w:szCs w:val="18"/>
    </w:rPr>
  </w:style>
  <w:style w:type="paragraph" w:customStyle="1" w:styleId="330">
    <w:name w:val="WPSOffice手动目录 3"/>
    <w:qFormat/>
    <w:uiPriority w:val="0"/>
    <w:pPr>
      <w:ind w:leftChars="400"/>
    </w:pPr>
    <w:rPr>
      <w:rFonts w:ascii="Times New Roman" w:hAnsi="Times New Roman" w:eastAsia="宋体" w:cs="Times New Roman"/>
      <w:sz w:val="20"/>
      <w:szCs w:val="20"/>
    </w:rPr>
  </w:style>
  <w:style w:type="paragraph" w:customStyle="1" w:styleId="331">
    <w:name w:val="xl49"/>
    <w:basedOn w:val="1"/>
    <w:qFormat/>
    <w:uiPriority w:val="0"/>
    <w:pPr>
      <w:widowControl/>
      <w:pBdr>
        <w:top w:val="single" w:color="auto" w:sz="8" w:space="0"/>
        <w:left w:val="single" w:color="auto" w:sz="8" w:space="0"/>
        <w:right w:val="single" w:color="auto" w:sz="8" w:space="0"/>
      </w:pBdr>
      <w:shd w:val="clear" w:color="auto" w:fill="FFFF99"/>
      <w:suppressAutoHyphens w:val="0"/>
      <w:spacing w:before="100" w:beforeAutospacing="1" w:after="100" w:afterAutospacing="1"/>
      <w:jc w:val="center"/>
    </w:pPr>
    <w:rPr>
      <w:rFonts w:ascii="宋体" w:hAnsi="宋体" w:eastAsia="宋体" w:cs="宋体"/>
      <w:kern w:val="0"/>
      <w:sz w:val="18"/>
      <w:szCs w:val="18"/>
    </w:rPr>
  </w:style>
  <w:style w:type="paragraph" w:customStyle="1" w:styleId="332">
    <w:name w:val="样式 标题 1H1Heading OnePIM 1Section Headh1l11Heading 0 + 段前..."/>
    <w:basedOn w:val="2"/>
    <w:qFormat/>
    <w:uiPriority w:val="0"/>
    <w:pPr>
      <w:keepLines/>
      <w:tabs>
        <w:tab w:val="left" w:pos="425"/>
      </w:tabs>
      <w:suppressAutoHyphens w:val="0"/>
      <w:spacing w:line="578" w:lineRule="auto"/>
      <w:ind w:left="425" w:hanging="425"/>
      <w:jc w:val="center"/>
    </w:pPr>
    <w:rPr>
      <w:rFonts w:ascii="Times New Roman" w:hAnsi="Times New Roman" w:eastAsia="黑体"/>
      <w:i w:val="0"/>
      <w:iCs w:val="0"/>
      <w:kern w:val="44"/>
      <w:sz w:val="32"/>
      <w:szCs w:val="20"/>
      <w:u w:val="none"/>
    </w:rPr>
  </w:style>
  <w:style w:type="paragraph" w:customStyle="1" w:styleId="333">
    <w:name w:val="xl41"/>
    <w:basedOn w:val="1"/>
    <w:qFormat/>
    <w:uiPriority w:val="0"/>
    <w:pPr>
      <w:widowControl/>
      <w:pBdr>
        <w:bottom w:val="single" w:color="auto" w:sz="8" w:space="0"/>
        <w:right w:val="single" w:color="auto" w:sz="8" w:space="0"/>
      </w:pBdr>
      <w:shd w:val="clear" w:color="auto" w:fill="FF6600"/>
      <w:suppressAutoHyphens w:val="0"/>
      <w:spacing w:before="100" w:beforeAutospacing="1" w:after="100" w:afterAutospacing="1"/>
    </w:pPr>
    <w:rPr>
      <w:rFonts w:ascii="宋体" w:hAnsi="宋体" w:eastAsia="宋体" w:cs="宋体"/>
      <w:kern w:val="0"/>
      <w:sz w:val="18"/>
      <w:szCs w:val="18"/>
    </w:rPr>
  </w:style>
  <w:style w:type="paragraph" w:customStyle="1" w:styleId="334">
    <w:name w:val="文本框内文字"/>
    <w:basedOn w:val="1"/>
    <w:qFormat/>
    <w:uiPriority w:val="0"/>
    <w:pPr>
      <w:suppressAutoHyphens w:val="0"/>
      <w:spacing w:line="0" w:lineRule="atLeast"/>
      <w:jc w:val="both"/>
    </w:pPr>
    <w:rPr>
      <w:rFonts w:ascii="Times New Roman" w:hAnsi="Times New Roman" w:eastAsia="仿宋_GB2312"/>
      <w:kern w:val="2"/>
      <w:sz w:val="22"/>
    </w:rPr>
  </w:style>
  <w:style w:type="paragraph" w:customStyle="1" w:styleId="335">
    <w:name w:val="样式 仿宋_GB2312 (符号) 华文仿宋 首行缩进:  0.74 厘米 行距: 多倍行距 1.25 字行"/>
    <w:basedOn w:val="1"/>
    <w:qFormat/>
    <w:uiPriority w:val="0"/>
    <w:pPr>
      <w:suppressAutoHyphens w:val="0"/>
      <w:spacing w:line="300" w:lineRule="auto"/>
      <w:ind w:firstLine="420"/>
      <w:jc w:val="both"/>
    </w:pPr>
    <w:rPr>
      <w:rFonts w:ascii="仿宋_GB2312" w:hAnsi="华文仿宋" w:eastAsia="宋体"/>
      <w:kern w:val="2"/>
      <w:sz w:val="21"/>
      <w:szCs w:val="20"/>
    </w:rPr>
  </w:style>
  <w:style w:type="paragraph" w:customStyle="1" w:styleId="336">
    <w:name w:val="a"/>
    <w:basedOn w:val="1"/>
    <w:qFormat/>
    <w:uiPriority w:val="0"/>
    <w:pPr>
      <w:widowControl/>
      <w:suppressAutoHyphens w:val="0"/>
      <w:spacing w:before="100" w:beforeAutospacing="1" w:after="100" w:afterAutospacing="1"/>
    </w:pPr>
    <w:rPr>
      <w:rFonts w:ascii="宋体" w:hAnsi="宋体" w:eastAsia="宋体"/>
      <w:kern w:val="0"/>
    </w:rPr>
  </w:style>
  <w:style w:type="paragraph" w:customStyle="1" w:styleId="337">
    <w:name w:val="华诚标题1"/>
    <w:basedOn w:val="2"/>
    <w:next w:val="232"/>
    <w:qFormat/>
    <w:uiPriority w:val="0"/>
    <w:pPr>
      <w:keepLines/>
      <w:pageBreakBefore/>
      <w:suppressAutoHyphens w:val="0"/>
      <w:spacing w:before="240" w:after="120" w:line="480" w:lineRule="auto"/>
      <w:ind w:left="425" w:hanging="425"/>
      <w:jc w:val="both"/>
    </w:pPr>
    <w:rPr>
      <w:rFonts w:ascii="Impact" w:hAnsi="Impact" w:eastAsia="黑体"/>
      <w:i w:val="0"/>
      <w:iCs w:val="0"/>
      <w:spacing w:val="20"/>
      <w:kern w:val="0"/>
      <w:sz w:val="44"/>
      <w:szCs w:val="44"/>
      <w:u w:val="none"/>
    </w:rPr>
  </w:style>
  <w:style w:type="paragraph" w:customStyle="1" w:styleId="338">
    <w:name w:val="8"/>
    <w:basedOn w:val="1"/>
    <w:next w:val="8"/>
    <w:qFormat/>
    <w:uiPriority w:val="0"/>
    <w:pPr>
      <w:suppressAutoHyphens w:val="0"/>
      <w:spacing w:after="120"/>
      <w:ind w:left="420" w:leftChars="200"/>
      <w:jc w:val="both"/>
    </w:pPr>
    <w:rPr>
      <w:rFonts w:ascii="Times New Roman" w:hAnsi="Times New Roman" w:eastAsia="宋体"/>
      <w:kern w:val="2"/>
    </w:rPr>
  </w:style>
  <w:style w:type="paragraph" w:customStyle="1" w:styleId="339">
    <w:name w:val="xl27"/>
    <w:basedOn w:val="1"/>
    <w:qFormat/>
    <w:uiPriority w:val="0"/>
    <w:pPr>
      <w:widowControl/>
      <w:pBdr>
        <w:bottom w:val="single" w:color="auto" w:sz="8" w:space="0"/>
        <w:right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340">
    <w:name w:val="xl30"/>
    <w:basedOn w:val="1"/>
    <w:qFormat/>
    <w:uiPriority w:val="0"/>
    <w:pPr>
      <w:widowControl/>
      <w:pBdr>
        <w:bottom w:val="single" w:color="auto" w:sz="8" w:space="0"/>
        <w:right w:val="single" w:color="auto" w:sz="8" w:space="0"/>
      </w:pBdr>
      <w:shd w:val="clear" w:color="auto" w:fill="FFFF99"/>
      <w:suppressAutoHyphens w:val="0"/>
      <w:spacing w:before="100" w:beforeAutospacing="1" w:after="100" w:afterAutospacing="1"/>
    </w:pPr>
    <w:rPr>
      <w:rFonts w:ascii="宋体" w:hAnsi="宋体" w:eastAsia="宋体" w:cs="宋体"/>
      <w:kern w:val="0"/>
      <w:sz w:val="18"/>
      <w:szCs w:val="18"/>
    </w:rPr>
  </w:style>
  <w:style w:type="paragraph" w:customStyle="1" w:styleId="341">
    <w:name w:val="10"/>
    <w:qFormat/>
    <w:uiPriority w:val="0"/>
    <w:rPr>
      <w:rFonts w:ascii="Calibri" w:hAnsi="Calibri" w:eastAsia="宋体" w:cs="Times New Roman"/>
      <w:kern w:val="2"/>
      <w:sz w:val="21"/>
      <w:szCs w:val="22"/>
      <w:lang w:val="en-US" w:eastAsia="zh-CN" w:bidi="ar-SA"/>
    </w:rPr>
  </w:style>
  <w:style w:type="paragraph" w:customStyle="1" w:styleId="342">
    <w:name w:val="样式 标题 2第一章 标题 2Heading 2 HiddenHeading 2 CCBSheading 2H2h2..."/>
    <w:basedOn w:val="3"/>
    <w:qFormat/>
    <w:uiPriority w:val="0"/>
    <w:pPr>
      <w:tabs>
        <w:tab w:val="left" w:pos="567"/>
      </w:tabs>
      <w:suppressAutoHyphens w:val="0"/>
      <w:spacing w:before="0" w:after="0" w:line="360" w:lineRule="auto"/>
      <w:ind w:left="567" w:hanging="567"/>
      <w:jc w:val="both"/>
    </w:pPr>
    <w:rPr>
      <w:kern w:val="2"/>
      <w:sz w:val="30"/>
      <w:szCs w:val="20"/>
    </w:rPr>
  </w:style>
  <w:style w:type="paragraph" w:customStyle="1" w:styleId="343">
    <w:name w:val="华诚标题4"/>
    <w:basedOn w:val="5"/>
    <w:next w:val="232"/>
    <w:qFormat/>
    <w:uiPriority w:val="0"/>
    <w:pPr>
      <w:keepLines w:val="0"/>
      <w:suppressAutoHyphens w:val="0"/>
      <w:spacing w:before="120" w:after="120" w:line="400" w:lineRule="atLeast"/>
      <w:ind w:left="1984" w:hanging="708"/>
      <w:jc w:val="both"/>
    </w:pPr>
    <w:rPr>
      <w:rFonts w:eastAsia="宋体"/>
      <w:b w:val="0"/>
      <w:kern w:val="2"/>
      <w:sz w:val="21"/>
    </w:rPr>
  </w:style>
  <w:style w:type="paragraph" w:customStyle="1" w:styleId="344">
    <w:name w:val="xl47"/>
    <w:basedOn w:val="1"/>
    <w:qFormat/>
    <w:uiPriority w:val="0"/>
    <w:pPr>
      <w:widowControl/>
      <w:pBdr>
        <w:top w:val="single" w:color="auto" w:sz="8" w:space="0"/>
        <w:left w:val="single" w:color="auto" w:sz="8" w:space="0"/>
        <w:right w:val="single" w:color="auto" w:sz="8" w:space="0"/>
      </w:pBdr>
      <w:shd w:val="clear" w:color="auto" w:fill="FFFF99"/>
      <w:suppressAutoHyphens w:val="0"/>
      <w:spacing w:before="100" w:beforeAutospacing="1" w:after="100" w:afterAutospacing="1"/>
    </w:pPr>
    <w:rPr>
      <w:rFonts w:ascii="宋体" w:hAnsi="宋体" w:eastAsia="宋体" w:cs="宋体"/>
      <w:kern w:val="0"/>
      <w:sz w:val="18"/>
      <w:szCs w:val="18"/>
    </w:rPr>
  </w:style>
  <w:style w:type="paragraph" w:customStyle="1" w:styleId="345">
    <w:name w:val="WPSOffice手动目录 1"/>
    <w:qFormat/>
    <w:uiPriority w:val="0"/>
    <w:pPr>
      <w:ind w:leftChars="0"/>
    </w:pPr>
    <w:rPr>
      <w:rFonts w:ascii="Times New Roman" w:hAnsi="Times New Roman" w:eastAsia="宋体" w:cs="Times New Roman"/>
      <w:sz w:val="20"/>
      <w:szCs w:val="20"/>
    </w:rPr>
  </w:style>
  <w:style w:type="paragraph" w:customStyle="1" w:styleId="346">
    <w:name w:val="默认段落字体 Para Char Char"/>
    <w:basedOn w:val="1"/>
    <w:qFormat/>
    <w:uiPriority w:val="0"/>
    <w:pPr>
      <w:suppressAutoHyphens w:val="0"/>
      <w:spacing w:line="360" w:lineRule="auto"/>
      <w:ind w:firstLine="200" w:firstLineChars="200"/>
      <w:jc w:val="both"/>
    </w:pPr>
    <w:rPr>
      <w:rFonts w:ascii="Tahoma" w:hAnsi="Tahoma" w:eastAsia="宋体"/>
      <w:kern w:val="2"/>
      <w:szCs w:val="20"/>
    </w:rPr>
  </w:style>
  <w:style w:type="paragraph" w:customStyle="1" w:styleId="347">
    <w:name w:val="样式10"/>
    <w:basedOn w:val="1"/>
    <w:qFormat/>
    <w:uiPriority w:val="0"/>
    <w:pPr>
      <w:suppressAutoHyphens w:val="0"/>
      <w:spacing w:line="440" w:lineRule="atLeast"/>
      <w:ind w:firstLine="482"/>
      <w:jc w:val="both"/>
    </w:pPr>
    <w:rPr>
      <w:rFonts w:ascii="Times New Roman" w:hAnsi="Times New Roman" w:eastAsia="仿宋_GB2312"/>
      <w:b/>
      <w:bCs/>
      <w:kern w:val="2"/>
      <w:sz w:val="32"/>
      <w:szCs w:val="20"/>
    </w:rPr>
  </w:style>
  <w:style w:type="paragraph" w:customStyle="1" w:styleId="348">
    <w:name w:val="默认段落字体 Para Char Char Char Char Char Char Char"/>
    <w:basedOn w:val="1"/>
    <w:qFormat/>
    <w:uiPriority w:val="0"/>
    <w:pPr>
      <w:suppressAutoHyphens w:val="0"/>
      <w:jc w:val="both"/>
    </w:pPr>
    <w:rPr>
      <w:rFonts w:ascii="Tahoma" w:hAnsi="Tahoma" w:eastAsia="宋体"/>
      <w:kern w:val="2"/>
      <w:szCs w:val="20"/>
    </w:rPr>
  </w:style>
  <w:style w:type="paragraph" w:customStyle="1" w:styleId="349">
    <w:name w:val="Char Char"/>
    <w:basedOn w:val="1"/>
    <w:qFormat/>
    <w:uiPriority w:val="0"/>
    <w:pPr>
      <w:suppressAutoHyphens w:val="0"/>
      <w:jc w:val="both"/>
    </w:pPr>
    <w:rPr>
      <w:rFonts w:ascii="Tahoma" w:hAnsi="Tahoma" w:eastAsia="宋体"/>
      <w:kern w:val="2"/>
      <w:szCs w:val="20"/>
    </w:rPr>
  </w:style>
  <w:style w:type="paragraph" w:customStyle="1" w:styleId="350">
    <w:name w:val="xl28"/>
    <w:basedOn w:val="1"/>
    <w:qFormat/>
    <w:uiPriority w:val="0"/>
    <w:pPr>
      <w:widowControl/>
      <w:pBdr>
        <w:bottom w:val="single" w:color="auto" w:sz="8" w:space="0"/>
        <w:right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351">
    <w:name w:val="副题目 – 封页"/>
    <w:basedOn w:val="1"/>
    <w:next w:val="18"/>
    <w:qFormat/>
    <w:uiPriority w:val="0"/>
    <w:pPr>
      <w:keepNext/>
      <w:keepLines/>
      <w:widowControl/>
      <w:suppressAutoHyphens w:val="0"/>
      <w:adjustRightInd w:val="0"/>
      <w:snapToGrid w:val="0"/>
      <w:spacing w:before="1680" w:line="240" w:lineRule="atLeast"/>
      <w:ind w:right="85" w:firstLine="425"/>
      <w:jc w:val="center"/>
    </w:pPr>
    <w:rPr>
      <w:rFonts w:ascii="Times New Roman" w:hAnsi="Times New Roman" w:eastAsia="隶书"/>
      <w:spacing w:val="-20"/>
      <w:kern w:val="28"/>
      <w:sz w:val="72"/>
      <w:szCs w:val="20"/>
    </w:rPr>
  </w:style>
  <w:style w:type="paragraph" w:customStyle="1" w:styleId="352">
    <w:name w:val="xl60"/>
    <w:basedOn w:val="1"/>
    <w:qFormat/>
    <w:uiPriority w:val="0"/>
    <w:pPr>
      <w:widowControl/>
      <w:pBdr>
        <w:top w:val="single" w:color="auto" w:sz="8" w:space="0"/>
        <w:left w:val="single" w:color="auto" w:sz="8" w:space="0"/>
        <w:bottom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353">
    <w:name w:val="规范标题2"/>
    <w:basedOn w:val="3"/>
    <w:next w:val="1"/>
    <w:qFormat/>
    <w:uiPriority w:val="0"/>
    <w:pPr>
      <w:tabs>
        <w:tab w:val="left" w:pos="137"/>
        <w:tab w:val="left" w:pos="814"/>
      </w:tabs>
      <w:suppressAutoHyphens w:val="0"/>
      <w:adjustRightInd w:val="0"/>
      <w:spacing w:before="0" w:after="0" w:line="360" w:lineRule="auto"/>
      <w:jc w:val="both"/>
      <w:textAlignment w:val="baseline"/>
      <w:outlineLvl w:val="9"/>
    </w:pPr>
    <w:rPr>
      <w:rFonts w:ascii="Times New Roman" w:hAnsi="Times New Roman"/>
      <w:b w:val="0"/>
      <w:kern w:val="0"/>
      <w:sz w:val="24"/>
    </w:rPr>
  </w:style>
  <w:style w:type="paragraph" w:customStyle="1" w:styleId="354">
    <w:name w:val="样式 首行缩进:  8.5 毫米"/>
    <w:basedOn w:val="1"/>
    <w:qFormat/>
    <w:uiPriority w:val="0"/>
    <w:pPr>
      <w:suppressAutoHyphens w:val="0"/>
      <w:spacing w:line="360" w:lineRule="auto"/>
      <w:ind w:firstLine="480" w:firstLineChars="200"/>
    </w:pPr>
    <w:rPr>
      <w:rFonts w:ascii="Times New Roman" w:hAnsi="Times New Roman" w:eastAsia="宋体" w:cs="宋体"/>
      <w:kern w:val="2"/>
      <w:szCs w:val="20"/>
    </w:rPr>
  </w:style>
  <w:style w:type="paragraph" w:customStyle="1" w:styleId="355">
    <w:name w:val="xl58"/>
    <w:basedOn w:val="1"/>
    <w:qFormat/>
    <w:uiPriority w:val="0"/>
    <w:pPr>
      <w:widowControl/>
      <w:pBdr>
        <w:top w:val="single" w:color="auto" w:sz="8" w:space="0"/>
        <w:left w:val="single" w:color="auto" w:sz="8" w:space="0"/>
        <w:right w:val="single" w:color="auto" w:sz="8" w:space="0"/>
      </w:pBdr>
      <w:shd w:val="clear" w:color="auto" w:fill="CCFFFF"/>
      <w:suppressAutoHyphens w:val="0"/>
      <w:spacing w:before="100" w:beforeAutospacing="1" w:after="100" w:afterAutospacing="1"/>
      <w:jc w:val="center"/>
    </w:pPr>
    <w:rPr>
      <w:rFonts w:ascii="宋体" w:hAnsi="宋体" w:eastAsia="宋体" w:cs="宋体"/>
      <w:kern w:val="0"/>
      <w:sz w:val="18"/>
      <w:szCs w:val="18"/>
    </w:rPr>
  </w:style>
  <w:style w:type="paragraph" w:customStyle="1" w:styleId="356">
    <w:name w:val="Use Case Name"/>
    <w:basedOn w:val="1"/>
    <w:qFormat/>
    <w:uiPriority w:val="0"/>
    <w:pPr>
      <w:widowControl/>
      <w:suppressAutoHyphens w:val="0"/>
      <w:outlineLvl w:val="1"/>
    </w:pPr>
    <w:rPr>
      <w:rFonts w:ascii="Verdana" w:hAnsi="Verdana" w:eastAsia="宋体"/>
      <w:b/>
      <w:bCs/>
      <w:kern w:val="0"/>
      <w:sz w:val="20"/>
      <w:szCs w:val="20"/>
      <w:lang w:eastAsia="en-US"/>
    </w:rPr>
  </w:style>
  <w:style w:type="paragraph" w:customStyle="1" w:styleId="357">
    <w:name w:val="Table Heading"/>
    <w:basedOn w:val="276"/>
    <w:qFormat/>
    <w:uiPriority w:val="0"/>
    <w:pPr>
      <w:spacing w:line="288" w:lineRule="auto"/>
      <w:jc w:val="center"/>
    </w:pPr>
    <w:rPr>
      <w:b/>
    </w:rPr>
  </w:style>
  <w:style w:type="paragraph" w:customStyle="1" w:styleId="358">
    <w:name w:val="样式 标题 4标题 4 CharH4h4标题 4 Char1标题 4 Char Charbullet Char Ch..."/>
    <w:basedOn w:val="5"/>
    <w:qFormat/>
    <w:uiPriority w:val="0"/>
    <w:pPr>
      <w:keepLines w:val="0"/>
      <w:tabs>
        <w:tab w:val="left" w:pos="851"/>
      </w:tabs>
      <w:suppressAutoHyphens w:val="0"/>
      <w:spacing w:before="0" w:after="0" w:line="360" w:lineRule="auto"/>
      <w:jc w:val="both"/>
    </w:pPr>
    <w:rPr>
      <w:rFonts w:cs="宋体"/>
      <w:kern w:val="2"/>
      <w:szCs w:val="20"/>
    </w:rPr>
  </w:style>
  <w:style w:type="paragraph" w:customStyle="1" w:styleId="359">
    <w:name w:val="项目"/>
    <w:basedOn w:val="1"/>
    <w:qFormat/>
    <w:uiPriority w:val="0"/>
    <w:pPr>
      <w:widowControl/>
      <w:suppressAutoHyphens w:val="0"/>
      <w:spacing w:line="360" w:lineRule="auto"/>
      <w:ind w:firstLine="480" w:firstLineChars="200"/>
      <w:jc w:val="both"/>
    </w:pPr>
    <w:rPr>
      <w:rFonts w:ascii="Times New Roman" w:hAnsi="Times New Roman" w:eastAsia="宋体"/>
      <w:kern w:val="0"/>
    </w:rPr>
  </w:style>
  <w:style w:type="paragraph" w:customStyle="1" w:styleId="360">
    <w:name w:val="Default"/>
    <w:qFormat/>
    <w:uiPriority w:val="0"/>
    <w:pPr>
      <w:widowControl w:val="0"/>
      <w:autoSpaceDE w:val="0"/>
      <w:autoSpaceDN w:val="0"/>
      <w:adjustRightInd w:val="0"/>
    </w:pPr>
    <w:rPr>
      <w:rFonts w:ascii=".." w:hAnsi="Times New Roman" w:eastAsia=".." w:cs=".."/>
      <w:color w:val="000000"/>
      <w:sz w:val="24"/>
      <w:szCs w:val="24"/>
      <w:lang w:val="en-US" w:eastAsia="zh-CN" w:bidi="ar-SA"/>
    </w:rPr>
  </w:style>
  <w:style w:type="paragraph" w:customStyle="1" w:styleId="361">
    <w:name w:val="xl31"/>
    <w:basedOn w:val="1"/>
    <w:qFormat/>
    <w:uiPriority w:val="0"/>
    <w:pPr>
      <w:widowControl/>
      <w:pBdr>
        <w:left w:val="single" w:color="auto" w:sz="8" w:space="0"/>
        <w:bottom w:val="single" w:color="auto" w:sz="8" w:space="0"/>
        <w:right w:val="single" w:color="auto" w:sz="8" w:space="0"/>
      </w:pBdr>
      <w:shd w:val="clear" w:color="auto" w:fill="FFCC99"/>
      <w:suppressAutoHyphens w:val="0"/>
      <w:spacing w:before="100" w:beforeAutospacing="1" w:after="100" w:afterAutospacing="1"/>
      <w:jc w:val="center"/>
    </w:pPr>
    <w:rPr>
      <w:rFonts w:ascii="宋体" w:hAnsi="宋体" w:eastAsia="宋体" w:cs="宋体"/>
      <w:kern w:val="0"/>
      <w:sz w:val="18"/>
      <w:szCs w:val="18"/>
    </w:rPr>
  </w:style>
  <w:style w:type="paragraph" w:customStyle="1" w:styleId="362">
    <w:name w:val="段落强调"/>
    <w:basedOn w:val="9"/>
    <w:qFormat/>
    <w:uiPriority w:val="0"/>
    <w:pPr>
      <w:tabs>
        <w:tab w:val="left" w:pos="1020"/>
      </w:tabs>
      <w:spacing w:line="360" w:lineRule="auto"/>
      <w:ind w:left="1020" w:hanging="420"/>
    </w:pPr>
    <w:rPr>
      <w:kern w:val="0"/>
      <w:sz w:val="32"/>
    </w:rPr>
  </w:style>
  <w:style w:type="paragraph" w:customStyle="1" w:styleId="363">
    <w:name w:val="xl55"/>
    <w:basedOn w:val="1"/>
    <w:qFormat/>
    <w:uiPriority w:val="0"/>
    <w:pPr>
      <w:widowControl/>
      <w:pBdr>
        <w:left w:val="single" w:color="auto" w:sz="8" w:space="0"/>
        <w:bottom w:val="single" w:color="auto" w:sz="8" w:space="0"/>
        <w:right w:val="single" w:color="auto" w:sz="8" w:space="0"/>
      </w:pBdr>
      <w:shd w:val="clear" w:color="auto" w:fill="FFCC99"/>
      <w:suppressAutoHyphens w:val="0"/>
      <w:spacing w:before="100" w:beforeAutospacing="1" w:after="100" w:afterAutospacing="1"/>
    </w:pPr>
    <w:rPr>
      <w:rFonts w:ascii="宋体" w:hAnsi="宋体" w:eastAsia="宋体" w:cs="宋体"/>
      <w:kern w:val="0"/>
      <w:sz w:val="18"/>
      <w:szCs w:val="18"/>
    </w:rPr>
  </w:style>
  <w:style w:type="paragraph" w:customStyle="1" w:styleId="364">
    <w:name w:val="xl34"/>
    <w:basedOn w:val="1"/>
    <w:qFormat/>
    <w:uiPriority w:val="0"/>
    <w:pPr>
      <w:widowControl/>
      <w:pBdr>
        <w:bottom w:val="single" w:color="auto" w:sz="8" w:space="0"/>
        <w:right w:val="single" w:color="auto" w:sz="8" w:space="0"/>
      </w:pBdr>
      <w:shd w:val="clear" w:color="auto" w:fill="FFCC99"/>
      <w:suppressAutoHyphens w:val="0"/>
      <w:spacing w:before="100" w:beforeAutospacing="1" w:after="100" w:afterAutospacing="1"/>
    </w:pPr>
    <w:rPr>
      <w:rFonts w:ascii="宋体" w:hAnsi="宋体" w:eastAsia="宋体" w:cs="宋体"/>
      <w:kern w:val="0"/>
      <w:sz w:val="18"/>
      <w:szCs w:val="18"/>
    </w:rPr>
  </w:style>
  <w:style w:type="paragraph" w:customStyle="1" w:styleId="365">
    <w:name w:val="列项一"/>
    <w:basedOn w:val="1"/>
    <w:qFormat/>
    <w:uiPriority w:val="0"/>
    <w:pPr>
      <w:tabs>
        <w:tab w:val="left" w:pos="425"/>
      </w:tabs>
      <w:suppressAutoHyphens w:val="0"/>
      <w:spacing w:line="360" w:lineRule="exact"/>
      <w:ind w:left="425" w:hanging="425"/>
      <w:jc w:val="both"/>
    </w:pPr>
    <w:rPr>
      <w:rFonts w:ascii="Times New Roman" w:hAnsi="Times New Roman" w:eastAsia="宋体"/>
      <w:kern w:val="2"/>
      <w:szCs w:val="20"/>
    </w:rPr>
  </w:style>
  <w:style w:type="paragraph" w:customStyle="1" w:styleId="366">
    <w:name w:val="IBM 正文"/>
    <w:basedOn w:val="1"/>
    <w:qFormat/>
    <w:uiPriority w:val="0"/>
    <w:pPr>
      <w:suppressAutoHyphens w:val="0"/>
      <w:spacing w:line="400" w:lineRule="exact"/>
      <w:jc w:val="both"/>
    </w:pPr>
    <w:rPr>
      <w:rFonts w:ascii="Times New Roman" w:hAnsi="Times New Roman" w:eastAsia="宋体"/>
      <w:spacing w:val="20"/>
      <w:kern w:val="2"/>
      <w:szCs w:val="20"/>
    </w:rPr>
  </w:style>
  <w:style w:type="paragraph" w:customStyle="1" w:styleId="367">
    <w:name w:val="正文4"/>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368">
    <w:name w:val="Char Char Char Char Char Char Char Char Char Char Char1 Char Char Char Char Char Char Char Char Char Char Char Char"/>
    <w:basedOn w:val="1"/>
    <w:qFormat/>
    <w:uiPriority w:val="0"/>
    <w:pPr>
      <w:suppressAutoHyphens w:val="0"/>
      <w:jc w:val="both"/>
    </w:pPr>
    <w:rPr>
      <w:rFonts w:ascii="Tahoma" w:hAnsi="Tahoma" w:eastAsia="宋体"/>
      <w:kern w:val="2"/>
    </w:rPr>
  </w:style>
  <w:style w:type="paragraph" w:customStyle="1" w:styleId="369">
    <w:name w:val="Char Char Char1"/>
    <w:basedOn w:val="1"/>
    <w:qFormat/>
    <w:uiPriority w:val="0"/>
    <w:pPr>
      <w:suppressAutoHyphens w:val="0"/>
      <w:jc w:val="both"/>
    </w:pPr>
    <w:rPr>
      <w:rFonts w:ascii="Times New Roman" w:hAnsi="Times New Roman" w:eastAsia="宋体"/>
      <w:kern w:val="2"/>
      <w:sz w:val="21"/>
    </w:rPr>
  </w:style>
  <w:style w:type="paragraph" w:customStyle="1" w:styleId="370">
    <w:name w:val="Body Text(ch)"/>
    <w:basedOn w:val="1"/>
    <w:next w:val="24"/>
    <w:qFormat/>
    <w:uiPriority w:val="0"/>
    <w:pPr>
      <w:suppressAutoHyphens w:val="0"/>
      <w:spacing w:line="360" w:lineRule="auto"/>
      <w:ind w:firstLine="200" w:firstLineChars="200"/>
    </w:pPr>
    <w:rPr>
      <w:rFonts w:ascii="Times New Roman" w:hAnsi="Times New Roman" w:eastAsia="宋体"/>
      <w:kern w:val="2"/>
      <w:szCs w:val="20"/>
    </w:rPr>
  </w:style>
  <w:style w:type="paragraph" w:customStyle="1" w:styleId="371">
    <w:name w:val="Char Char Char Char Char Char Char Char Char Char Char Char Char Char Char Char"/>
    <w:basedOn w:val="1"/>
    <w:qFormat/>
    <w:uiPriority w:val="0"/>
    <w:pPr>
      <w:tabs>
        <w:tab w:val="left" w:pos="360"/>
      </w:tabs>
      <w:suppressAutoHyphens w:val="0"/>
      <w:spacing w:line="360" w:lineRule="auto"/>
      <w:ind w:firstLine="480" w:firstLineChars="200"/>
      <w:jc w:val="both"/>
    </w:pPr>
    <w:rPr>
      <w:rFonts w:ascii="宋体" w:hAnsi="宋体" w:eastAsia="宋体"/>
      <w:kern w:val="0"/>
    </w:rPr>
  </w:style>
  <w:style w:type="paragraph" w:customStyle="1" w:styleId="372">
    <w:name w:val="表格正文"/>
    <w:basedOn w:val="1"/>
    <w:qFormat/>
    <w:uiPriority w:val="0"/>
    <w:pPr>
      <w:suppressAutoHyphens w:val="0"/>
      <w:adjustRightInd w:val="0"/>
      <w:spacing w:line="360" w:lineRule="atLeast"/>
      <w:jc w:val="both"/>
      <w:textAlignment w:val="baseline"/>
    </w:pPr>
    <w:rPr>
      <w:rFonts w:ascii="Times New Roman" w:hAnsi="Times New Roman" w:eastAsia="宋体"/>
      <w:kern w:val="2"/>
      <w:sz w:val="21"/>
    </w:rPr>
  </w:style>
  <w:style w:type="paragraph" w:customStyle="1" w:styleId="373">
    <w:name w:val="xl57"/>
    <w:basedOn w:val="1"/>
    <w:qFormat/>
    <w:uiPriority w:val="0"/>
    <w:pPr>
      <w:widowControl/>
      <w:pBdr>
        <w:left w:val="single" w:color="auto" w:sz="8" w:space="0"/>
        <w:bottom w:val="single" w:color="auto" w:sz="8" w:space="0"/>
        <w:right w:val="single" w:color="auto" w:sz="8" w:space="0"/>
      </w:pBdr>
      <w:shd w:val="clear" w:color="auto" w:fill="FF0000"/>
      <w:suppressAutoHyphens w:val="0"/>
      <w:spacing w:before="100" w:beforeAutospacing="1" w:after="100" w:afterAutospacing="1"/>
    </w:pPr>
    <w:rPr>
      <w:rFonts w:ascii="宋体" w:hAnsi="宋体" w:eastAsia="宋体" w:cs="宋体"/>
      <w:color w:val="FF0000"/>
      <w:kern w:val="0"/>
      <w:sz w:val="18"/>
      <w:szCs w:val="18"/>
    </w:rPr>
  </w:style>
  <w:style w:type="paragraph" w:customStyle="1" w:styleId="374">
    <w:name w:val="首行缩进 Char"/>
    <w:basedOn w:val="1"/>
    <w:qFormat/>
    <w:uiPriority w:val="0"/>
    <w:pPr>
      <w:suppressAutoHyphens w:val="0"/>
      <w:spacing w:after="50" w:line="300" w:lineRule="auto"/>
      <w:ind w:firstLine="200"/>
      <w:jc w:val="both"/>
    </w:pPr>
    <w:rPr>
      <w:rFonts w:ascii="Arial" w:hAnsi="Arial" w:eastAsia="宋体"/>
      <w:kern w:val="2"/>
    </w:rPr>
  </w:style>
  <w:style w:type="paragraph" w:customStyle="1" w:styleId="375">
    <w:name w:val="表格正文小标题"/>
    <w:basedOn w:val="372"/>
    <w:next w:val="372"/>
    <w:qFormat/>
    <w:uiPriority w:val="0"/>
    <w:rPr>
      <w:rFonts w:eastAsia="黑体"/>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5725</Words>
  <Characters>6228</Characters>
  <Lines>180</Lines>
  <Paragraphs>50</Paragraphs>
  <ScaleCrop>false</ScaleCrop>
  <LinksUpToDate>false</LinksUpToDate>
  <CharactersWithSpaces>6395</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2014-11-27T11:26:00Z</dcterms:created>
  <dc:creator>Victor-Lin</dc:creator>
  <cp:lastModifiedBy>taylor</cp:lastModifiedBy>
  <cp:lastPrinted>2011-06-05T18:04:00Z</cp:lastPrinted>
  <dcterms:modified xsi:type="dcterms:W3CDTF">2022-04-08T18:42:15Z</dcterms:modified>
  <dc:title>简 历</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y fmtid="{D5CDD505-2E9C-101B-9397-08002B2CF9AE}" pid="3" name="ICV">
    <vt:lpwstr>1FB9771440A74F2582409751240DEF2A</vt:lpwstr>
  </property>
</Properties>
</file>